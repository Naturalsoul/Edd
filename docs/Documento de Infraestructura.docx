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77777777" w:rsidR="009449B4" w:rsidRPr="00670647" w:rsidRDefault="009449B4" w:rsidP="002D333D">
      <w:pPr>
        <w:pStyle w:val="Ttulo1"/>
        <w:numPr>
          <w:ilvl w:val="0"/>
          <w:numId w:val="0"/>
        </w:numPr>
        <w:spacing w:line="360" w:lineRule="auto"/>
        <w:rPr>
          <w:rFonts w:cs="Arial"/>
          <w:b w:val="0"/>
        </w:rPr>
      </w:pPr>
    </w:p>
    <w:p w14:paraId="691D5536" w14:textId="77777777" w:rsidR="009449B4" w:rsidRPr="00670647" w:rsidRDefault="009449B4" w:rsidP="002D333D">
      <w:pPr>
        <w:pStyle w:val="Ttulo1"/>
        <w:numPr>
          <w:ilvl w:val="0"/>
          <w:numId w:val="0"/>
        </w:numPr>
        <w:spacing w:line="360" w:lineRule="auto"/>
        <w:rPr>
          <w:rFonts w:cs="Arial"/>
          <w:b w:val="0"/>
        </w:rPr>
      </w:pPr>
    </w:p>
    <w:p w14:paraId="36D0CE9E" w14:textId="1912A677" w:rsidR="000B0710" w:rsidRPr="00670647" w:rsidRDefault="000B0710" w:rsidP="002D333D">
      <w:pPr>
        <w:spacing w:line="360" w:lineRule="auto"/>
        <w:rPr>
          <w:rFonts w:cs="Arial"/>
        </w:rPr>
      </w:pPr>
    </w:p>
    <w:p w14:paraId="03935839" w14:textId="77777777" w:rsidR="009449B4" w:rsidRPr="00670647" w:rsidRDefault="009449B4" w:rsidP="002D333D">
      <w:pPr>
        <w:spacing w:line="360" w:lineRule="auto"/>
        <w:rPr>
          <w:rFonts w:cs="Arial"/>
        </w:rPr>
      </w:pPr>
    </w:p>
    <w:p w14:paraId="46AC277F" w14:textId="77777777" w:rsidR="009449B4" w:rsidRPr="00670647" w:rsidRDefault="009449B4" w:rsidP="002D333D">
      <w:pPr>
        <w:spacing w:line="360" w:lineRule="auto"/>
        <w:rPr>
          <w:rFonts w:cs="Arial"/>
        </w:rPr>
      </w:pPr>
    </w:p>
    <w:p w14:paraId="55741418" w14:textId="77777777" w:rsidR="009449B4" w:rsidRPr="00670647" w:rsidRDefault="009449B4" w:rsidP="002D333D">
      <w:pPr>
        <w:spacing w:line="360" w:lineRule="auto"/>
        <w:rPr>
          <w:rFonts w:cs="Arial"/>
        </w:rPr>
      </w:pPr>
    </w:p>
    <w:p w14:paraId="6133B834" w14:textId="77777777" w:rsidR="009449B4" w:rsidRPr="00670647" w:rsidRDefault="009449B4" w:rsidP="002D333D">
      <w:pPr>
        <w:spacing w:line="360" w:lineRule="auto"/>
        <w:rPr>
          <w:rFonts w:cs="Arial"/>
        </w:rPr>
      </w:pPr>
    </w:p>
    <w:p w14:paraId="182E9AC7" w14:textId="77777777" w:rsidR="009449B4" w:rsidRPr="00670647" w:rsidRDefault="009449B4" w:rsidP="002D333D">
      <w:pPr>
        <w:pBdr>
          <w:top w:val="single" w:sz="4" w:space="1" w:color="FF0000"/>
          <w:bottom w:val="single" w:sz="4" w:space="1" w:color="FF0000"/>
        </w:pBdr>
        <w:spacing w:line="360" w:lineRule="auto"/>
        <w:rPr>
          <w:rFonts w:cs="Arial"/>
        </w:rPr>
      </w:pPr>
    </w:p>
    <w:p w14:paraId="4EF48FBF" w14:textId="77777777" w:rsidR="000B0710" w:rsidRPr="00670647" w:rsidRDefault="000B0710" w:rsidP="002D333D">
      <w:pPr>
        <w:pBdr>
          <w:top w:val="single" w:sz="4" w:space="1" w:color="FF0000"/>
          <w:bottom w:val="single" w:sz="4" w:space="1" w:color="FF0000"/>
        </w:pBdr>
        <w:spacing w:line="360" w:lineRule="auto"/>
        <w:rPr>
          <w:rFonts w:cs="Arial"/>
        </w:rPr>
      </w:pPr>
    </w:p>
    <w:p w14:paraId="173B68DB" w14:textId="792F8236" w:rsidR="005F7C5B" w:rsidRPr="00670647" w:rsidRDefault="00670647" w:rsidP="002D333D">
      <w:pPr>
        <w:pStyle w:val="Ttulo1"/>
        <w:numPr>
          <w:ilvl w:val="0"/>
          <w:numId w:val="0"/>
        </w:numPr>
        <w:pBdr>
          <w:top w:val="single" w:sz="4" w:space="1" w:color="FF0000"/>
          <w:bottom w:val="single" w:sz="4" w:space="1" w:color="FF0000"/>
        </w:pBdr>
        <w:spacing w:line="360" w:lineRule="auto"/>
        <w:rPr>
          <w:rFonts w:cs="Arial"/>
          <w:b w:val="0"/>
        </w:rPr>
      </w:pPr>
      <w:bookmarkStart w:id="0" w:name="_Toc483684947"/>
      <w:proofErr w:type="spellStart"/>
      <w:r w:rsidRPr="00670647">
        <w:rPr>
          <w:rFonts w:cs="Arial"/>
        </w:rPr>
        <w:t>Edd</w:t>
      </w:r>
      <w:bookmarkEnd w:id="0"/>
      <w:proofErr w:type="spellEnd"/>
    </w:p>
    <w:p w14:paraId="5D32648F" w14:textId="77ACC411" w:rsidR="009449B4" w:rsidRPr="00670647" w:rsidRDefault="00670647" w:rsidP="002D333D">
      <w:pPr>
        <w:pStyle w:val="Ttulo1"/>
        <w:numPr>
          <w:ilvl w:val="0"/>
          <w:numId w:val="0"/>
        </w:numPr>
        <w:pBdr>
          <w:top w:val="single" w:sz="4" w:space="1" w:color="FF0000"/>
          <w:bottom w:val="single" w:sz="4" w:space="1" w:color="FF0000"/>
        </w:pBdr>
        <w:spacing w:line="360" w:lineRule="auto"/>
        <w:rPr>
          <w:rFonts w:cs="Arial"/>
        </w:rPr>
      </w:pPr>
      <w:bookmarkStart w:id="1" w:name="_Toc483684948"/>
      <w:r w:rsidRPr="00670647">
        <w:rPr>
          <w:rFonts w:cs="Arial"/>
        </w:rPr>
        <w:t>Sistema web de planificación horaria</w:t>
      </w:r>
      <w:bookmarkEnd w:id="1"/>
    </w:p>
    <w:p w14:paraId="7148BB55" w14:textId="77777777" w:rsidR="000B0710" w:rsidRPr="00670647" w:rsidRDefault="000B0710" w:rsidP="002D333D">
      <w:pPr>
        <w:pBdr>
          <w:top w:val="single" w:sz="4" w:space="1" w:color="FF0000"/>
          <w:bottom w:val="single" w:sz="4" w:space="1" w:color="FF0000"/>
        </w:pBdr>
        <w:spacing w:line="360" w:lineRule="auto"/>
        <w:rPr>
          <w:rFonts w:cs="Arial"/>
        </w:rPr>
      </w:pPr>
    </w:p>
    <w:p w14:paraId="0E478F9D" w14:textId="77777777" w:rsidR="000B0710" w:rsidRPr="00670647" w:rsidRDefault="000B0710" w:rsidP="002D333D">
      <w:pPr>
        <w:pBdr>
          <w:top w:val="single" w:sz="4" w:space="1" w:color="FF0000"/>
          <w:bottom w:val="single" w:sz="4" w:space="1" w:color="FF0000"/>
        </w:pBdr>
        <w:spacing w:line="360" w:lineRule="auto"/>
        <w:rPr>
          <w:rFonts w:cs="Arial"/>
        </w:rPr>
      </w:pPr>
    </w:p>
    <w:p w14:paraId="6A5D2484" w14:textId="77777777" w:rsidR="000B0710" w:rsidRPr="00670647" w:rsidRDefault="000B0710" w:rsidP="002D333D">
      <w:pPr>
        <w:spacing w:line="360" w:lineRule="auto"/>
        <w:rPr>
          <w:rFonts w:cs="Arial"/>
        </w:rPr>
      </w:pPr>
    </w:p>
    <w:p w14:paraId="124EDBC9" w14:textId="77777777" w:rsidR="000B0710" w:rsidRPr="00670647" w:rsidRDefault="000B0710" w:rsidP="002D333D">
      <w:pPr>
        <w:spacing w:line="360" w:lineRule="auto"/>
        <w:rPr>
          <w:rFonts w:cs="Arial"/>
        </w:rPr>
      </w:pPr>
    </w:p>
    <w:p w14:paraId="50C0DED3" w14:textId="2F7E3814" w:rsidR="000B0710" w:rsidRPr="00670647" w:rsidRDefault="000B0710" w:rsidP="002D333D">
      <w:pPr>
        <w:spacing w:line="360" w:lineRule="auto"/>
        <w:rPr>
          <w:rFonts w:cs="Arial"/>
        </w:rPr>
      </w:pPr>
    </w:p>
    <w:p w14:paraId="1231375F" w14:textId="763028B1" w:rsidR="000B0710" w:rsidRPr="00670647" w:rsidRDefault="000B0710" w:rsidP="002D333D">
      <w:pPr>
        <w:spacing w:after="0" w:line="360" w:lineRule="auto"/>
        <w:rPr>
          <w:rFonts w:cs="Arial"/>
        </w:rPr>
      </w:pPr>
      <w:r w:rsidRPr="00670647">
        <w:rPr>
          <w:rFonts w:cs="Arial"/>
        </w:rPr>
        <w:t>NOMBRE:</w:t>
      </w:r>
      <w:r w:rsidR="00670647" w:rsidRPr="00670647">
        <w:rPr>
          <w:rFonts w:cs="Arial"/>
        </w:rPr>
        <w:t xml:space="preserve"> Raúl Eduardo Durán Carrasco</w:t>
      </w:r>
    </w:p>
    <w:p w14:paraId="0525EE83" w14:textId="6C2BEF4C" w:rsidR="000B0710" w:rsidRPr="00670647" w:rsidRDefault="000B0710" w:rsidP="002D333D">
      <w:pPr>
        <w:spacing w:after="0" w:line="360" w:lineRule="auto"/>
        <w:rPr>
          <w:rFonts w:cs="Arial"/>
        </w:rPr>
      </w:pPr>
      <w:r w:rsidRPr="00670647">
        <w:rPr>
          <w:rFonts w:cs="Arial"/>
        </w:rPr>
        <w:t xml:space="preserve">CARRERA: </w:t>
      </w:r>
      <w:r w:rsidR="00670647" w:rsidRPr="00670647">
        <w:rPr>
          <w:rFonts w:cs="Arial"/>
        </w:rPr>
        <w:t>Ingeniería en Informática</w:t>
      </w:r>
    </w:p>
    <w:p w14:paraId="1B3BD782" w14:textId="005377BA" w:rsidR="009449B4" w:rsidRPr="00670647" w:rsidRDefault="000B0710" w:rsidP="002D333D">
      <w:pPr>
        <w:spacing w:after="0" w:line="360" w:lineRule="auto"/>
        <w:rPr>
          <w:rFonts w:cs="Arial"/>
        </w:rPr>
      </w:pPr>
      <w:r w:rsidRPr="00670647">
        <w:rPr>
          <w:rFonts w:cs="Arial"/>
        </w:rPr>
        <w:t>ASIGNATURA</w:t>
      </w:r>
      <w:r w:rsidR="00B40BDC" w:rsidRPr="00670647">
        <w:rPr>
          <w:rFonts w:cs="Arial"/>
        </w:rPr>
        <w:t>:</w:t>
      </w:r>
      <w:r w:rsidRPr="00670647">
        <w:rPr>
          <w:rFonts w:cs="Arial"/>
        </w:rPr>
        <w:t xml:space="preserve"> </w:t>
      </w:r>
      <w:r w:rsidR="00670647" w:rsidRPr="00670647">
        <w:rPr>
          <w:rFonts w:cs="Arial"/>
        </w:rPr>
        <w:t>Taller de Infraestructura</w:t>
      </w:r>
    </w:p>
    <w:p w14:paraId="61C74761" w14:textId="0BECE8C4" w:rsidR="00B40BDC" w:rsidRPr="00670647" w:rsidRDefault="00B40BDC" w:rsidP="002D333D">
      <w:pPr>
        <w:spacing w:after="0" w:line="360" w:lineRule="auto"/>
        <w:rPr>
          <w:rFonts w:cs="Arial"/>
        </w:rPr>
      </w:pPr>
      <w:r w:rsidRPr="00670647">
        <w:rPr>
          <w:rFonts w:cs="Arial"/>
        </w:rPr>
        <w:t>PROFESOR:</w:t>
      </w:r>
      <w:r w:rsidR="00670647" w:rsidRPr="00670647">
        <w:rPr>
          <w:rFonts w:cs="Arial"/>
        </w:rPr>
        <w:t xml:space="preserve"> Javier Espinoza</w:t>
      </w:r>
    </w:p>
    <w:p w14:paraId="0B19A773" w14:textId="7FA1F8EC" w:rsidR="00670647" w:rsidRPr="00670647" w:rsidRDefault="000B0710" w:rsidP="002D333D">
      <w:pPr>
        <w:spacing w:after="0" w:line="360" w:lineRule="auto"/>
        <w:rPr>
          <w:rFonts w:cs="Arial"/>
        </w:rPr>
      </w:pPr>
      <w:r w:rsidRPr="00670647">
        <w:rPr>
          <w:rFonts w:cs="Arial"/>
        </w:rPr>
        <w:t>FECHA:</w:t>
      </w:r>
      <w:r w:rsidR="00670647" w:rsidRPr="00670647">
        <w:rPr>
          <w:rFonts w:cs="Arial"/>
        </w:rPr>
        <w:t xml:space="preserve"> 01/06/2017</w:t>
      </w:r>
    </w:p>
    <w:p w14:paraId="090988B8" w14:textId="76FA225D" w:rsidR="000B0710" w:rsidRDefault="00670647" w:rsidP="002D333D">
      <w:pPr>
        <w:spacing w:after="0" w:line="360" w:lineRule="auto"/>
        <w:jc w:val="center"/>
        <w:rPr>
          <w:rFonts w:cs="Arial"/>
          <w:b/>
          <w:sz w:val="28"/>
          <w:szCs w:val="28"/>
        </w:rPr>
      </w:pPr>
      <w:r w:rsidRPr="00670647">
        <w:rPr>
          <w:rFonts w:cs="Arial"/>
          <w:b/>
          <w:sz w:val="28"/>
          <w:szCs w:val="28"/>
        </w:rPr>
        <w:lastRenderedPageBreak/>
        <w:t>RESUMEN</w:t>
      </w:r>
    </w:p>
    <w:p w14:paraId="750550BA" w14:textId="67F6F504" w:rsidR="00670647" w:rsidRDefault="00670647" w:rsidP="002D333D">
      <w:pPr>
        <w:spacing w:after="0" w:line="360" w:lineRule="auto"/>
        <w:jc w:val="center"/>
        <w:rPr>
          <w:rFonts w:cs="Arial"/>
          <w:b/>
          <w:sz w:val="28"/>
          <w:szCs w:val="28"/>
        </w:rPr>
      </w:pPr>
    </w:p>
    <w:p w14:paraId="082287A1" w14:textId="423B682A" w:rsidR="00670647" w:rsidRDefault="00670647" w:rsidP="002D333D">
      <w:pPr>
        <w:spacing w:after="0" w:line="360" w:lineRule="auto"/>
        <w:ind w:firstLine="709"/>
        <w:rPr>
          <w:rFonts w:cs="Arial"/>
          <w:b/>
          <w:szCs w:val="24"/>
        </w:rPr>
      </w:pPr>
    </w:p>
    <w:p w14:paraId="7C17DC9C" w14:textId="77777777" w:rsidR="00670647" w:rsidRDefault="00670647" w:rsidP="002D333D">
      <w:pPr>
        <w:spacing w:line="360" w:lineRule="auto"/>
        <w:jc w:val="left"/>
        <w:rPr>
          <w:rFonts w:cs="Arial"/>
          <w:b/>
          <w:szCs w:val="24"/>
        </w:rPr>
      </w:pPr>
      <w:r>
        <w:rPr>
          <w:rFonts w:cs="Arial"/>
          <w:b/>
          <w:szCs w:val="24"/>
        </w:rPr>
        <w:br w:type="page"/>
      </w:r>
    </w:p>
    <w:p w14:paraId="712F64D0" w14:textId="7660713B" w:rsidR="00670647" w:rsidRDefault="00670647" w:rsidP="002D333D">
      <w:pPr>
        <w:spacing w:after="0" w:line="360" w:lineRule="auto"/>
        <w:ind w:firstLine="709"/>
        <w:jc w:val="center"/>
        <w:rPr>
          <w:rFonts w:cs="Arial"/>
          <w:b/>
          <w:sz w:val="28"/>
          <w:szCs w:val="28"/>
        </w:rPr>
      </w:pPr>
      <w:r>
        <w:rPr>
          <w:rFonts w:cs="Arial"/>
          <w:b/>
          <w:sz w:val="28"/>
          <w:szCs w:val="28"/>
        </w:rPr>
        <w:lastRenderedPageBreak/>
        <w:t>ÍNDICE DE CONTENIDOS</w:t>
      </w:r>
    </w:p>
    <w:sdt>
      <w:sdtPr>
        <w:rPr>
          <w:rFonts w:ascii="Arial" w:eastAsiaTheme="minorHAnsi" w:hAnsi="Arial" w:cstheme="minorBidi"/>
          <w:color w:val="auto"/>
          <w:sz w:val="24"/>
          <w:szCs w:val="22"/>
          <w:lang w:val="es-CL" w:eastAsia="en-US"/>
        </w:rPr>
        <w:id w:val="-1843378802"/>
        <w:docPartObj>
          <w:docPartGallery w:val="Table of Contents"/>
          <w:docPartUnique/>
        </w:docPartObj>
      </w:sdtPr>
      <w:sdtEndPr>
        <w:rPr>
          <w:b/>
          <w:bCs/>
        </w:rPr>
      </w:sdtEndPr>
      <w:sdtContent>
        <w:p w14:paraId="2B424690" w14:textId="34E6EE96" w:rsidR="00567AF9" w:rsidRDefault="00567AF9" w:rsidP="002D333D">
          <w:pPr>
            <w:pStyle w:val="TtuloTDC"/>
            <w:spacing w:line="360" w:lineRule="auto"/>
            <w:rPr>
              <w:rFonts w:asciiTheme="minorHAnsi" w:eastAsiaTheme="minorEastAsia" w:hAnsiTheme="minorHAnsi"/>
              <w:noProof/>
              <w:sz w:val="22"/>
            </w:rPr>
          </w:pPr>
          <w:r>
            <w:fldChar w:fldCharType="begin"/>
          </w:r>
          <w:r>
            <w:instrText xml:space="preserve"> TOC \o "1-3" \h \z \u </w:instrText>
          </w:r>
          <w:r>
            <w:fldChar w:fldCharType="separate"/>
          </w:r>
        </w:p>
        <w:p w14:paraId="2899C274" w14:textId="50D82E35" w:rsidR="00567AF9" w:rsidRDefault="00F95873" w:rsidP="002D333D">
          <w:pPr>
            <w:pStyle w:val="TDC1"/>
            <w:tabs>
              <w:tab w:val="left" w:pos="440"/>
              <w:tab w:val="right" w:leader="dot" w:pos="9395"/>
            </w:tabs>
            <w:spacing w:line="360" w:lineRule="auto"/>
            <w:rPr>
              <w:rFonts w:asciiTheme="minorHAnsi" w:eastAsiaTheme="minorEastAsia" w:hAnsiTheme="minorHAnsi"/>
              <w:noProof/>
              <w:sz w:val="22"/>
              <w:lang w:val="es-ES" w:eastAsia="es-ES"/>
            </w:rPr>
          </w:pPr>
          <w:hyperlink w:anchor="_Toc483684949" w:history="1">
            <w:r w:rsidR="00567AF9" w:rsidRPr="00A640D9">
              <w:rPr>
                <w:rStyle w:val="Hipervnculo"/>
                <w:rFonts w:cs="Arial"/>
                <w:noProof/>
              </w:rPr>
              <w:t>1</w:t>
            </w:r>
            <w:r w:rsidR="00567AF9">
              <w:rPr>
                <w:rFonts w:asciiTheme="minorHAnsi" w:eastAsiaTheme="minorEastAsia" w:hAnsiTheme="minorHAnsi"/>
                <w:noProof/>
                <w:sz w:val="22"/>
                <w:lang w:val="es-ES" w:eastAsia="es-ES"/>
              </w:rPr>
              <w:tab/>
            </w:r>
            <w:r w:rsidR="00567AF9" w:rsidRPr="00A640D9">
              <w:rPr>
                <w:rStyle w:val="Hipervnculo"/>
                <w:rFonts w:cs="Arial"/>
                <w:noProof/>
              </w:rPr>
              <w:t>INTRODUCCIÓN</w:t>
            </w:r>
            <w:r w:rsidR="00567AF9">
              <w:rPr>
                <w:noProof/>
                <w:webHidden/>
              </w:rPr>
              <w:tab/>
            </w:r>
            <w:r w:rsidR="00567AF9">
              <w:rPr>
                <w:noProof/>
                <w:webHidden/>
              </w:rPr>
              <w:fldChar w:fldCharType="begin"/>
            </w:r>
            <w:r w:rsidR="00567AF9">
              <w:rPr>
                <w:noProof/>
                <w:webHidden/>
              </w:rPr>
              <w:instrText xml:space="preserve"> PAGEREF _Toc483684949 \h </w:instrText>
            </w:r>
            <w:r w:rsidR="00567AF9">
              <w:rPr>
                <w:noProof/>
                <w:webHidden/>
              </w:rPr>
            </w:r>
            <w:r w:rsidR="00567AF9">
              <w:rPr>
                <w:noProof/>
                <w:webHidden/>
              </w:rPr>
              <w:fldChar w:fldCharType="separate"/>
            </w:r>
            <w:r w:rsidR="00567AF9">
              <w:rPr>
                <w:noProof/>
                <w:webHidden/>
              </w:rPr>
              <w:t>6</w:t>
            </w:r>
            <w:r w:rsidR="00567AF9">
              <w:rPr>
                <w:noProof/>
                <w:webHidden/>
              </w:rPr>
              <w:fldChar w:fldCharType="end"/>
            </w:r>
          </w:hyperlink>
        </w:p>
        <w:p w14:paraId="2DC5A233" w14:textId="4D152EEB" w:rsidR="00567AF9" w:rsidRDefault="00F95873"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0" w:history="1">
            <w:r w:rsidR="00567AF9" w:rsidRPr="00A640D9">
              <w:rPr>
                <w:rStyle w:val="Hipervnculo"/>
                <w:rFonts w:cs="Arial"/>
                <w:noProof/>
              </w:rPr>
              <w:t>1.1</w:t>
            </w:r>
            <w:r w:rsidR="00567AF9">
              <w:rPr>
                <w:rFonts w:asciiTheme="minorHAnsi" w:eastAsiaTheme="minorEastAsia" w:hAnsiTheme="minorHAnsi"/>
                <w:noProof/>
                <w:sz w:val="22"/>
                <w:lang w:val="es-ES" w:eastAsia="es-ES"/>
              </w:rPr>
              <w:tab/>
            </w:r>
            <w:r w:rsidR="00567AF9" w:rsidRPr="00A640D9">
              <w:rPr>
                <w:rStyle w:val="Hipervnculo"/>
                <w:rFonts w:cs="Arial"/>
                <w:noProof/>
              </w:rPr>
              <w:t>DESCRIPCIÓN DEL PROBLEMA</w:t>
            </w:r>
            <w:r w:rsidR="00567AF9">
              <w:rPr>
                <w:noProof/>
                <w:webHidden/>
              </w:rPr>
              <w:tab/>
            </w:r>
            <w:r w:rsidR="00567AF9">
              <w:rPr>
                <w:noProof/>
                <w:webHidden/>
              </w:rPr>
              <w:fldChar w:fldCharType="begin"/>
            </w:r>
            <w:r w:rsidR="00567AF9">
              <w:rPr>
                <w:noProof/>
                <w:webHidden/>
              </w:rPr>
              <w:instrText xml:space="preserve"> PAGEREF _Toc483684950 \h </w:instrText>
            </w:r>
            <w:r w:rsidR="00567AF9">
              <w:rPr>
                <w:noProof/>
                <w:webHidden/>
              </w:rPr>
            </w:r>
            <w:r w:rsidR="00567AF9">
              <w:rPr>
                <w:noProof/>
                <w:webHidden/>
              </w:rPr>
              <w:fldChar w:fldCharType="separate"/>
            </w:r>
            <w:r w:rsidR="00567AF9">
              <w:rPr>
                <w:noProof/>
                <w:webHidden/>
              </w:rPr>
              <w:t>8</w:t>
            </w:r>
            <w:r w:rsidR="00567AF9">
              <w:rPr>
                <w:noProof/>
                <w:webHidden/>
              </w:rPr>
              <w:fldChar w:fldCharType="end"/>
            </w:r>
          </w:hyperlink>
        </w:p>
        <w:p w14:paraId="11EC5200" w14:textId="7DBD9797" w:rsidR="00567AF9" w:rsidRDefault="00F95873"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1" w:history="1">
            <w:r w:rsidR="00567AF9" w:rsidRPr="00A640D9">
              <w:rPr>
                <w:rStyle w:val="Hipervnculo"/>
                <w:rFonts w:cs="Arial"/>
                <w:noProof/>
              </w:rPr>
              <w:t>1.2</w:t>
            </w:r>
            <w:r w:rsidR="00567AF9">
              <w:rPr>
                <w:rFonts w:asciiTheme="minorHAnsi" w:eastAsiaTheme="minorEastAsia" w:hAnsiTheme="minorHAnsi"/>
                <w:noProof/>
                <w:sz w:val="22"/>
                <w:lang w:val="es-ES" w:eastAsia="es-ES"/>
              </w:rPr>
              <w:tab/>
            </w:r>
            <w:r w:rsidR="00567AF9" w:rsidRPr="00A640D9">
              <w:rPr>
                <w:rStyle w:val="Hipervnculo"/>
                <w:rFonts w:cs="Arial"/>
                <w:noProof/>
              </w:rPr>
              <w:t>ALTERNATIVAS DE SOLUCIÓN</w:t>
            </w:r>
            <w:r w:rsidR="00567AF9">
              <w:rPr>
                <w:noProof/>
                <w:webHidden/>
              </w:rPr>
              <w:tab/>
            </w:r>
            <w:r w:rsidR="00567AF9">
              <w:rPr>
                <w:noProof/>
                <w:webHidden/>
              </w:rPr>
              <w:fldChar w:fldCharType="begin"/>
            </w:r>
            <w:r w:rsidR="00567AF9">
              <w:rPr>
                <w:noProof/>
                <w:webHidden/>
              </w:rPr>
              <w:instrText xml:space="preserve"> PAGEREF _Toc483684951 \h </w:instrText>
            </w:r>
            <w:r w:rsidR="00567AF9">
              <w:rPr>
                <w:noProof/>
                <w:webHidden/>
              </w:rPr>
            </w:r>
            <w:r w:rsidR="00567AF9">
              <w:rPr>
                <w:noProof/>
                <w:webHidden/>
              </w:rPr>
              <w:fldChar w:fldCharType="separate"/>
            </w:r>
            <w:r w:rsidR="00567AF9">
              <w:rPr>
                <w:noProof/>
                <w:webHidden/>
              </w:rPr>
              <w:t>9</w:t>
            </w:r>
            <w:r w:rsidR="00567AF9">
              <w:rPr>
                <w:noProof/>
                <w:webHidden/>
              </w:rPr>
              <w:fldChar w:fldCharType="end"/>
            </w:r>
          </w:hyperlink>
        </w:p>
        <w:p w14:paraId="32128AD0" w14:textId="2353438E" w:rsidR="00567AF9" w:rsidRDefault="00F95873"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2" w:history="1">
            <w:r w:rsidR="00567AF9" w:rsidRPr="00A640D9">
              <w:rPr>
                <w:rStyle w:val="Hipervnculo"/>
                <w:rFonts w:cs="Arial"/>
                <w:noProof/>
              </w:rPr>
              <w:t>1.3</w:t>
            </w:r>
            <w:r w:rsidR="00567AF9">
              <w:rPr>
                <w:rFonts w:asciiTheme="minorHAnsi" w:eastAsiaTheme="minorEastAsia" w:hAnsiTheme="minorHAnsi"/>
                <w:noProof/>
                <w:sz w:val="22"/>
                <w:lang w:val="es-ES" w:eastAsia="es-ES"/>
              </w:rPr>
              <w:tab/>
            </w:r>
            <w:r w:rsidR="00567AF9" w:rsidRPr="00A640D9">
              <w:rPr>
                <w:rStyle w:val="Hipervnculo"/>
                <w:rFonts w:cs="Arial"/>
                <w:noProof/>
              </w:rPr>
              <w:t>DESCRIPCIÓN GENERAL DE LA SOLUCIÓN</w:t>
            </w:r>
            <w:r w:rsidR="00567AF9">
              <w:rPr>
                <w:noProof/>
                <w:webHidden/>
              </w:rPr>
              <w:tab/>
            </w:r>
            <w:r w:rsidR="00567AF9">
              <w:rPr>
                <w:noProof/>
                <w:webHidden/>
              </w:rPr>
              <w:fldChar w:fldCharType="begin"/>
            </w:r>
            <w:r w:rsidR="00567AF9">
              <w:rPr>
                <w:noProof/>
                <w:webHidden/>
              </w:rPr>
              <w:instrText xml:space="preserve"> PAGEREF _Toc483684952 \h </w:instrText>
            </w:r>
            <w:r w:rsidR="00567AF9">
              <w:rPr>
                <w:noProof/>
                <w:webHidden/>
              </w:rPr>
            </w:r>
            <w:r w:rsidR="00567AF9">
              <w:rPr>
                <w:noProof/>
                <w:webHidden/>
              </w:rPr>
              <w:fldChar w:fldCharType="separate"/>
            </w:r>
            <w:r w:rsidR="00567AF9">
              <w:rPr>
                <w:noProof/>
                <w:webHidden/>
              </w:rPr>
              <w:t>10</w:t>
            </w:r>
            <w:r w:rsidR="00567AF9">
              <w:rPr>
                <w:noProof/>
                <w:webHidden/>
              </w:rPr>
              <w:fldChar w:fldCharType="end"/>
            </w:r>
          </w:hyperlink>
        </w:p>
        <w:p w14:paraId="0C642BFA" w14:textId="74A7D6ED" w:rsidR="00567AF9" w:rsidRDefault="00F95873" w:rsidP="002D333D">
          <w:pPr>
            <w:pStyle w:val="TDC1"/>
            <w:tabs>
              <w:tab w:val="left" w:pos="440"/>
              <w:tab w:val="right" w:leader="dot" w:pos="9395"/>
            </w:tabs>
            <w:spacing w:line="360" w:lineRule="auto"/>
            <w:rPr>
              <w:rFonts w:asciiTheme="minorHAnsi" w:eastAsiaTheme="minorEastAsia" w:hAnsiTheme="minorHAnsi"/>
              <w:noProof/>
              <w:sz w:val="22"/>
              <w:lang w:val="es-ES" w:eastAsia="es-ES"/>
            </w:rPr>
          </w:pPr>
          <w:hyperlink w:anchor="_Toc483684953" w:history="1">
            <w:r w:rsidR="00567AF9" w:rsidRPr="00A640D9">
              <w:rPr>
                <w:rStyle w:val="Hipervnculo"/>
                <w:noProof/>
              </w:rPr>
              <w:t>2</w:t>
            </w:r>
            <w:r w:rsidR="00567AF9">
              <w:rPr>
                <w:rFonts w:asciiTheme="minorHAnsi" w:eastAsiaTheme="minorEastAsia" w:hAnsiTheme="minorHAnsi"/>
                <w:noProof/>
                <w:sz w:val="22"/>
                <w:lang w:val="es-ES" w:eastAsia="es-ES"/>
              </w:rPr>
              <w:tab/>
            </w:r>
            <w:r w:rsidR="00567AF9" w:rsidRPr="00A640D9">
              <w:rPr>
                <w:rStyle w:val="Hipervnculo"/>
                <w:noProof/>
              </w:rPr>
              <w:t>OBJETIVOS</w:t>
            </w:r>
            <w:r w:rsidR="00567AF9">
              <w:rPr>
                <w:noProof/>
                <w:webHidden/>
              </w:rPr>
              <w:tab/>
            </w:r>
            <w:r w:rsidR="00567AF9">
              <w:rPr>
                <w:noProof/>
                <w:webHidden/>
              </w:rPr>
              <w:fldChar w:fldCharType="begin"/>
            </w:r>
            <w:r w:rsidR="00567AF9">
              <w:rPr>
                <w:noProof/>
                <w:webHidden/>
              </w:rPr>
              <w:instrText xml:space="preserve"> PAGEREF _Toc483684953 \h </w:instrText>
            </w:r>
            <w:r w:rsidR="00567AF9">
              <w:rPr>
                <w:noProof/>
                <w:webHidden/>
              </w:rPr>
            </w:r>
            <w:r w:rsidR="00567AF9">
              <w:rPr>
                <w:noProof/>
                <w:webHidden/>
              </w:rPr>
              <w:fldChar w:fldCharType="separate"/>
            </w:r>
            <w:r w:rsidR="00567AF9">
              <w:rPr>
                <w:noProof/>
                <w:webHidden/>
              </w:rPr>
              <w:t>12</w:t>
            </w:r>
            <w:r w:rsidR="00567AF9">
              <w:rPr>
                <w:noProof/>
                <w:webHidden/>
              </w:rPr>
              <w:fldChar w:fldCharType="end"/>
            </w:r>
          </w:hyperlink>
        </w:p>
        <w:p w14:paraId="79F7C433" w14:textId="3916C240" w:rsidR="00567AF9" w:rsidRDefault="00F95873"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4" w:history="1">
            <w:r w:rsidR="00567AF9" w:rsidRPr="00A640D9">
              <w:rPr>
                <w:rStyle w:val="Hipervnculo"/>
                <w:noProof/>
              </w:rPr>
              <w:t>2.1</w:t>
            </w:r>
            <w:r w:rsidR="00567AF9">
              <w:rPr>
                <w:rFonts w:asciiTheme="minorHAnsi" w:eastAsiaTheme="minorEastAsia" w:hAnsiTheme="minorHAnsi"/>
                <w:noProof/>
                <w:sz w:val="22"/>
                <w:lang w:val="es-ES" w:eastAsia="es-ES"/>
              </w:rPr>
              <w:tab/>
            </w:r>
            <w:r w:rsidR="00567AF9" w:rsidRPr="00A640D9">
              <w:rPr>
                <w:rStyle w:val="Hipervnculo"/>
                <w:noProof/>
              </w:rPr>
              <w:t>GENERAL</w:t>
            </w:r>
            <w:r w:rsidR="00567AF9">
              <w:rPr>
                <w:noProof/>
                <w:webHidden/>
              </w:rPr>
              <w:tab/>
            </w:r>
            <w:r w:rsidR="00567AF9">
              <w:rPr>
                <w:noProof/>
                <w:webHidden/>
              </w:rPr>
              <w:fldChar w:fldCharType="begin"/>
            </w:r>
            <w:r w:rsidR="00567AF9">
              <w:rPr>
                <w:noProof/>
                <w:webHidden/>
              </w:rPr>
              <w:instrText xml:space="preserve"> PAGEREF _Toc483684954 \h </w:instrText>
            </w:r>
            <w:r w:rsidR="00567AF9">
              <w:rPr>
                <w:noProof/>
                <w:webHidden/>
              </w:rPr>
            </w:r>
            <w:r w:rsidR="00567AF9">
              <w:rPr>
                <w:noProof/>
                <w:webHidden/>
              </w:rPr>
              <w:fldChar w:fldCharType="separate"/>
            </w:r>
            <w:r w:rsidR="00567AF9">
              <w:rPr>
                <w:noProof/>
                <w:webHidden/>
              </w:rPr>
              <w:t>12</w:t>
            </w:r>
            <w:r w:rsidR="00567AF9">
              <w:rPr>
                <w:noProof/>
                <w:webHidden/>
              </w:rPr>
              <w:fldChar w:fldCharType="end"/>
            </w:r>
          </w:hyperlink>
        </w:p>
        <w:p w14:paraId="312EC314" w14:textId="29F2541B" w:rsidR="00567AF9" w:rsidRDefault="00F95873"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5" w:history="1">
            <w:r w:rsidR="00567AF9" w:rsidRPr="00A640D9">
              <w:rPr>
                <w:rStyle w:val="Hipervnculo"/>
                <w:noProof/>
              </w:rPr>
              <w:t>2.2</w:t>
            </w:r>
            <w:r w:rsidR="00567AF9">
              <w:rPr>
                <w:rFonts w:asciiTheme="minorHAnsi" w:eastAsiaTheme="minorEastAsia" w:hAnsiTheme="minorHAnsi"/>
                <w:noProof/>
                <w:sz w:val="22"/>
                <w:lang w:val="es-ES" w:eastAsia="es-ES"/>
              </w:rPr>
              <w:tab/>
            </w:r>
            <w:r w:rsidR="00567AF9" w:rsidRPr="00A640D9">
              <w:rPr>
                <w:rStyle w:val="Hipervnculo"/>
                <w:noProof/>
              </w:rPr>
              <w:t>ESPECÍFICOS</w:t>
            </w:r>
            <w:r w:rsidR="00567AF9">
              <w:rPr>
                <w:noProof/>
                <w:webHidden/>
              </w:rPr>
              <w:tab/>
            </w:r>
            <w:r w:rsidR="00567AF9">
              <w:rPr>
                <w:noProof/>
                <w:webHidden/>
              </w:rPr>
              <w:fldChar w:fldCharType="begin"/>
            </w:r>
            <w:r w:rsidR="00567AF9">
              <w:rPr>
                <w:noProof/>
                <w:webHidden/>
              </w:rPr>
              <w:instrText xml:space="preserve"> PAGEREF _Toc483684955 \h </w:instrText>
            </w:r>
            <w:r w:rsidR="00567AF9">
              <w:rPr>
                <w:noProof/>
                <w:webHidden/>
              </w:rPr>
            </w:r>
            <w:r w:rsidR="00567AF9">
              <w:rPr>
                <w:noProof/>
                <w:webHidden/>
              </w:rPr>
              <w:fldChar w:fldCharType="separate"/>
            </w:r>
            <w:r w:rsidR="00567AF9">
              <w:rPr>
                <w:noProof/>
                <w:webHidden/>
              </w:rPr>
              <w:t>12</w:t>
            </w:r>
            <w:r w:rsidR="00567AF9">
              <w:rPr>
                <w:noProof/>
                <w:webHidden/>
              </w:rPr>
              <w:fldChar w:fldCharType="end"/>
            </w:r>
          </w:hyperlink>
        </w:p>
        <w:p w14:paraId="69FE9521" w14:textId="66879D87" w:rsidR="00567AF9" w:rsidRDefault="00F95873" w:rsidP="002D333D">
          <w:pPr>
            <w:pStyle w:val="TDC1"/>
            <w:tabs>
              <w:tab w:val="left" w:pos="440"/>
              <w:tab w:val="right" w:leader="dot" w:pos="9395"/>
            </w:tabs>
            <w:spacing w:line="360" w:lineRule="auto"/>
            <w:rPr>
              <w:rFonts w:asciiTheme="minorHAnsi" w:eastAsiaTheme="minorEastAsia" w:hAnsiTheme="minorHAnsi"/>
              <w:noProof/>
              <w:sz w:val="22"/>
              <w:lang w:val="es-ES" w:eastAsia="es-ES"/>
            </w:rPr>
          </w:pPr>
          <w:hyperlink w:anchor="_Toc483684956" w:history="1">
            <w:r w:rsidR="00567AF9" w:rsidRPr="00A640D9">
              <w:rPr>
                <w:rStyle w:val="Hipervnculo"/>
                <w:noProof/>
              </w:rPr>
              <w:t>3</w:t>
            </w:r>
            <w:r w:rsidR="00567AF9">
              <w:rPr>
                <w:rFonts w:asciiTheme="minorHAnsi" w:eastAsiaTheme="minorEastAsia" w:hAnsiTheme="minorHAnsi"/>
                <w:noProof/>
                <w:sz w:val="22"/>
                <w:lang w:val="es-ES" w:eastAsia="es-ES"/>
              </w:rPr>
              <w:tab/>
            </w:r>
            <w:r w:rsidR="00567AF9" w:rsidRPr="00A640D9">
              <w:rPr>
                <w:rStyle w:val="Hipervnculo"/>
                <w:noProof/>
              </w:rPr>
              <w:t>FUNDAMENTOS TEÓRICOS, NORMAS TÉCNICAS Y ESTÁNDARES</w:t>
            </w:r>
            <w:r w:rsidR="00567AF9">
              <w:rPr>
                <w:noProof/>
                <w:webHidden/>
              </w:rPr>
              <w:tab/>
            </w:r>
            <w:r w:rsidR="00567AF9">
              <w:rPr>
                <w:noProof/>
                <w:webHidden/>
              </w:rPr>
              <w:fldChar w:fldCharType="begin"/>
            </w:r>
            <w:r w:rsidR="00567AF9">
              <w:rPr>
                <w:noProof/>
                <w:webHidden/>
              </w:rPr>
              <w:instrText xml:space="preserve"> PAGEREF _Toc483684956 \h </w:instrText>
            </w:r>
            <w:r w:rsidR="00567AF9">
              <w:rPr>
                <w:noProof/>
                <w:webHidden/>
              </w:rPr>
            </w:r>
            <w:r w:rsidR="00567AF9">
              <w:rPr>
                <w:noProof/>
                <w:webHidden/>
              </w:rPr>
              <w:fldChar w:fldCharType="separate"/>
            </w:r>
            <w:r w:rsidR="00567AF9">
              <w:rPr>
                <w:noProof/>
                <w:webHidden/>
              </w:rPr>
              <w:t>14</w:t>
            </w:r>
            <w:r w:rsidR="00567AF9">
              <w:rPr>
                <w:noProof/>
                <w:webHidden/>
              </w:rPr>
              <w:fldChar w:fldCharType="end"/>
            </w:r>
          </w:hyperlink>
        </w:p>
        <w:p w14:paraId="66ABFC09" w14:textId="0057213B" w:rsidR="00567AF9" w:rsidRDefault="00F95873"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7" w:history="1">
            <w:r w:rsidR="00567AF9" w:rsidRPr="00A640D9">
              <w:rPr>
                <w:rStyle w:val="Hipervnculo"/>
                <w:noProof/>
              </w:rPr>
              <w:t>3.1</w:t>
            </w:r>
            <w:r w:rsidR="00567AF9">
              <w:rPr>
                <w:rFonts w:asciiTheme="minorHAnsi" w:eastAsiaTheme="minorEastAsia" w:hAnsiTheme="minorHAnsi"/>
                <w:noProof/>
                <w:sz w:val="22"/>
                <w:lang w:val="es-ES" w:eastAsia="es-ES"/>
              </w:rPr>
              <w:tab/>
            </w:r>
            <w:r w:rsidR="00567AF9" w:rsidRPr="00A640D9">
              <w:rPr>
                <w:rStyle w:val="Hipervnculo"/>
                <w:noProof/>
              </w:rPr>
              <w:t>FUNDAMENTOS TEÓRICOS</w:t>
            </w:r>
            <w:r w:rsidR="00567AF9">
              <w:rPr>
                <w:noProof/>
                <w:webHidden/>
              </w:rPr>
              <w:tab/>
            </w:r>
            <w:r w:rsidR="00567AF9">
              <w:rPr>
                <w:noProof/>
                <w:webHidden/>
              </w:rPr>
              <w:fldChar w:fldCharType="begin"/>
            </w:r>
            <w:r w:rsidR="00567AF9">
              <w:rPr>
                <w:noProof/>
                <w:webHidden/>
              </w:rPr>
              <w:instrText xml:space="preserve"> PAGEREF _Toc483684957 \h </w:instrText>
            </w:r>
            <w:r w:rsidR="00567AF9">
              <w:rPr>
                <w:noProof/>
                <w:webHidden/>
              </w:rPr>
            </w:r>
            <w:r w:rsidR="00567AF9">
              <w:rPr>
                <w:noProof/>
                <w:webHidden/>
              </w:rPr>
              <w:fldChar w:fldCharType="separate"/>
            </w:r>
            <w:r w:rsidR="00567AF9">
              <w:rPr>
                <w:noProof/>
                <w:webHidden/>
              </w:rPr>
              <w:t>14</w:t>
            </w:r>
            <w:r w:rsidR="00567AF9">
              <w:rPr>
                <w:noProof/>
                <w:webHidden/>
              </w:rPr>
              <w:fldChar w:fldCharType="end"/>
            </w:r>
          </w:hyperlink>
        </w:p>
        <w:p w14:paraId="6EF0D86F" w14:textId="6F9DC230" w:rsidR="00567AF9" w:rsidRDefault="00F95873"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58" w:history="1">
            <w:r w:rsidR="00567AF9" w:rsidRPr="00A640D9">
              <w:rPr>
                <w:rStyle w:val="Hipervnculo"/>
                <w:noProof/>
              </w:rPr>
              <w:t>3.2</w:t>
            </w:r>
            <w:r w:rsidR="00567AF9">
              <w:rPr>
                <w:rFonts w:asciiTheme="minorHAnsi" w:eastAsiaTheme="minorEastAsia" w:hAnsiTheme="minorHAnsi"/>
                <w:noProof/>
                <w:sz w:val="22"/>
                <w:lang w:val="es-ES" w:eastAsia="es-ES"/>
              </w:rPr>
              <w:tab/>
            </w:r>
            <w:r w:rsidR="00567AF9" w:rsidRPr="00A640D9">
              <w:rPr>
                <w:rStyle w:val="Hipervnculo"/>
                <w:noProof/>
              </w:rPr>
              <w:t>NORMAS TÉCNICAS Y ESTÁNDARES</w:t>
            </w:r>
            <w:r w:rsidR="00567AF9">
              <w:rPr>
                <w:noProof/>
                <w:webHidden/>
              </w:rPr>
              <w:tab/>
            </w:r>
            <w:r w:rsidR="00567AF9">
              <w:rPr>
                <w:noProof/>
                <w:webHidden/>
              </w:rPr>
              <w:fldChar w:fldCharType="begin"/>
            </w:r>
            <w:r w:rsidR="00567AF9">
              <w:rPr>
                <w:noProof/>
                <w:webHidden/>
              </w:rPr>
              <w:instrText xml:space="preserve"> PAGEREF _Toc483684958 \h </w:instrText>
            </w:r>
            <w:r w:rsidR="00567AF9">
              <w:rPr>
                <w:noProof/>
                <w:webHidden/>
              </w:rPr>
            </w:r>
            <w:r w:rsidR="00567AF9">
              <w:rPr>
                <w:noProof/>
                <w:webHidden/>
              </w:rPr>
              <w:fldChar w:fldCharType="separate"/>
            </w:r>
            <w:r w:rsidR="00567AF9">
              <w:rPr>
                <w:noProof/>
                <w:webHidden/>
              </w:rPr>
              <w:t>15</w:t>
            </w:r>
            <w:r w:rsidR="00567AF9">
              <w:rPr>
                <w:noProof/>
                <w:webHidden/>
              </w:rPr>
              <w:fldChar w:fldCharType="end"/>
            </w:r>
          </w:hyperlink>
        </w:p>
        <w:p w14:paraId="28ABFB22" w14:textId="3B98FD2C" w:rsidR="00567AF9" w:rsidRDefault="00F95873" w:rsidP="002D333D">
          <w:pPr>
            <w:pStyle w:val="TDC1"/>
            <w:tabs>
              <w:tab w:val="left" w:pos="440"/>
              <w:tab w:val="right" w:leader="dot" w:pos="9395"/>
            </w:tabs>
            <w:spacing w:line="360" w:lineRule="auto"/>
            <w:rPr>
              <w:rFonts w:asciiTheme="minorHAnsi" w:eastAsiaTheme="minorEastAsia" w:hAnsiTheme="minorHAnsi"/>
              <w:noProof/>
              <w:sz w:val="22"/>
              <w:lang w:val="es-ES" w:eastAsia="es-ES"/>
            </w:rPr>
          </w:pPr>
          <w:hyperlink w:anchor="_Toc483684959" w:history="1">
            <w:r w:rsidR="00567AF9" w:rsidRPr="00A640D9">
              <w:rPr>
                <w:rStyle w:val="Hipervnculo"/>
                <w:noProof/>
              </w:rPr>
              <w:t>4</w:t>
            </w:r>
            <w:r w:rsidR="00567AF9">
              <w:rPr>
                <w:rFonts w:asciiTheme="minorHAnsi" w:eastAsiaTheme="minorEastAsia" w:hAnsiTheme="minorHAnsi"/>
                <w:noProof/>
                <w:sz w:val="22"/>
                <w:lang w:val="es-ES" w:eastAsia="es-ES"/>
              </w:rPr>
              <w:tab/>
            </w:r>
            <w:r w:rsidR="00567AF9" w:rsidRPr="00A640D9">
              <w:rPr>
                <w:rStyle w:val="Hipervnculo"/>
                <w:noProof/>
              </w:rPr>
              <w:t>PLANIFICACIÓN Y DESARROLLO DEL PROYECTO</w:t>
            </w:r>
            <w:r w:rsidR="00567AF9">
              <w:rPr>
                <w:noProof/>
                <w:webHidden/>
              </w:rPr>
              <w:tab/>
            </w:r>
            <w:r w:rsidR="00567AF9">
              <w:rPr>
                <w:noProof/>
                <w:webHidden/>
              </w:rPr>
              <w:fldChar w:fldCharType="begin"/>
            </w:r>
            <w:r w:rsidR="00567AF9">
              <w:rPr>
                <w:noProof/>
                <w:webHidden/>
              </w:rPr>
              <w:instrText xml:space="preserve"> PAGEREF _Toc483684959 \h </w:instrText>
            </w:r>
            <w:r w:rsidR="00567AF9">
              <w:rPr>
                <w:noProof/>
                <w:webHidden/>
              </w:rPr>
            </w:r>
            <w:r w:rsidR="00567AF9">
              <w:rPr>
                <w:noProof/>
                <w:webHidden/>
              </w:rPr>
              <w:fldChar w:fldCharType="separate"/>
            </w:r>
            <w:r w:rsidR="00567AF9">
              <w:rPr>
                <w:noProof/>
                <w:webHidden/>
              </w:rPr>
              <w:t>17</w:t>
            </w:r>
            <w:r w:rsidR="00567AF9">
              <w:rPr>
                <w:noProof/>
                <w:webHidden/>
              </w:rPr>
              <w:fldChar w:fldCharType="end"/>
            </w:r>
          </w:hyperlink>
        </w:p>
        <w:p w14:paraId="68CE14E6" w14:textId="1DD472CB" w:rsidR="00567AF9" w:rsidRDefault="00F95873"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60" w:history="1">
            <w:r w:rsidR="00567AF9" w:rsidRPr="00A640D9">
              <w:rPr>
                <w:rStyle w:val="Hipervnculo"/>
                <w:noProof/>
              </w:rPr>
              <w:t>4.1</w:t>
            </w:r>
            <w:r w:rsidR="00567AF9">
              <w:rPr>
                <w:rFonts w:asciiTheme="minorHAnsi" w:eastAsiaTheme="minorEastAsia" w:hAnsiTheme="minorHAnsi"/>
                <w:noProof/>
                <w:sz w:val="22"/>
                <w:lang w:val="es-ES" w:eastAsia="es-ES"/>
              </w:rPr>
              <w:tab/>
            </w:r>
            <w:r w:rsidR="00567AF9" w:rsidRPr="00A640D9">
              <w:rPr>
                <w:rStyle w:val="Hipervnculo"/>
                <w:noProof/>
              </w:rPr>
              <w:t>INSTALACIÓN</w:t>
            </w:r>
            <w:r w:rsidR="00567AF9">
              <w:rPr>
                <w:noProof/>
                <w:webHidden/>
              </w:rPr>
              <w:tab/>
            </w:r>
            <w:r w:rsidR="00567AF9">
              <w:rPr>
                <w:noProof/>
                <w:webHidden/>
              </w:rPr>
              <w:fldChar w:fldCharType="begin"/>
            </w:r>
            <w:r w:rsidR="00567AF9">
              <w:rPr>
                <w:noProof/>
                <w:webHidden/>
              </w:rPr>
              <w:instrText xml:space="preserve"> PAGEREF _Toc483684960 \h </w:instrText>
            </w:r>
            <w:r w:rsidR="00567AF9">
              <w:rPr>
                <w:noProof/>
                <w:webHidden/>
              </w:rPr>
            </w:r>
            <w:r w:rsidR="00567AF9">
              <w:rPr>
                <w:noProof/>
                <w:webHidden/>
              </w:rPr>
              <w:fldChar w:fldCharType="separate"/>
            </w:r>
            <w:r w:rsidR="00567AF9">
              <w:rPr>
                <w:noProof/>
                <w:webHidden/>
              </w:rPr>
              <w:t>17</w:t>
            </w:r>
            <w:r w:rsidR="00567AF9">
              <w:rPr>
                <w:noProof/>
                <w:webHidden/>
              </w:rPr>
              <w:fldChar w:fldCharType="end"/>
            </w:r>
          </w:hyperlink>
        </w:p>
        <w:p w14:paraId="4504BBAF" w14:textId="0F4BC345" w:rsidR="00567AF9" w:rsidRDefault="00F95873"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61" w:history="1">
            <w:r w:rsidR="00567AF9" w:rsidRPr="00A640D9">
              <w:rPr>
                <w:rStyle w:val="Hipervnculo"/>
                <w:noProof/>
              </w:rPr>
              <w:t>4.2</w:t>
            </w:r>
            <w:r w:rsidR="00567AF9">
              <w:rPr>
                <w:rFonts w:asciiTheme="minorHAnsi" w:eastAsiaTheme="minorEastAsia" w:hAnsiTheme="minorHAnsi"/>
                <w:noProof/>
                <w:sz w:val="22"/>
                <w:lang w:val="es-ES" w:eastAsia="es-ES"/>
              </w:rPr>
              <w:tab/>
            </w:r>
            <w:r w:rsidR="00567AF9" w:rsidRPr="00A640D9">
              <w:rPr>
                <w:rStyle w:val="Hipervnculo"/>
                <w:noProof/>
              </w:rPr>
              <w:t>IMPLEMENTACIÓN</w:t>
            </w:r>
            <w:r w:rsidR="00567AF9">
              <w:rPr>
                <w:noProof/>
                <w:webHidden/>
              </w:rPr>
              <w:tab/>
            </w:r>
            <w:r w:rsidR="00567AF9">
              <w:rPr>
                <w:noProof/>
                <w:webHidden/>
              </w:rPr>
              <w:fldChar w:fldCharType="begin"/>
            </w:r>
            <w:r w:rsidR="00567AF9">
              <w:rPr>
                <w:noProof/>
                <w:webHidden/>
              </w:rPr>
              <w:instrText xml:space="preserve"> PAGEREF _Toc483684961 \h </w:instrText>
            </w:r>
            <w:r w:rsidR="00567AF9">
              <w:rPr>
                <w:noProof/>
                <w:webHidden/>
              </w:rPr>
            </w:r>
            <w:r w:rsidR="00567AF9">
              <w:rPr>
                <w:noProof/>
                <w:webHidden/>
              </w:rPr>
              <w:fldChar w:fldCharType="separate"/>
            </w:r>
            <w:r w:rsidR="00567AF9">
              <w:rPr>
                <w:noProof/>
                <w:webHidden/>
              </w:rPr>
              <w:t>17</w:t>
            </w:r>
            <w:r w:rsidR="00567AF9">
              <w:rPr>
                <w:noProof/>
                <w:webHidden/>
              </w:rPr>
              <w:fldChar w:fldCharType="end"/>
            </w:r>
          </w:hyperlink>
        </w:p>
        <w:p w14:paraId="61A0F347" w14:textId="102B20DD" w:rsidR="00567AF9" w:rsidRDefault="00F95873" w:rsidP="002D333D">
          <w:pPr>
            <w:pStyle w:val="TDC2"/>
            <w:tabs>
              <w:tab w:val="left" w:pos="880"/>
              <w:tab w:val="right" w:leader="dot" w:pos="9395"/>
            </w:tabs>
            <w:spacing w:line="360" w:lineRule="auto"/>
            <w:rPr>
              <w:rFonts w:asciiTheme="minorHAnsi" w:eastAsiaTheme="minorEastAsia" w:hAnsiTheme="minorHAnsi"/>
              <w:noProof/>
              <w:sz w:val="22"/>
              <w:lang w:val="es-ES" w:eastAsia="es-ES"/>
            </w:rPr>
          </w:pPr>
          <w:hyperlink w:anchor="_Toc483684962" w:history="1">
            <w:r w:rsidR="00567AF9" w:rsidRPr="00A640D9">
              <w:rPr>
                <w:rStyle w:val="Hipervnculo"/>
                <w:noProof/>
              </w:rPr>
              <w:t>4.3</w:t>
            </w:r>
            <w:r w:rsidR="00567AF9">
              <w:rPr>
                <w:rFonts w:asciiTheme="minorHAnsi" w:eastAsiaTheme="minorEastAsia" w:hAnsiTheme="minorHAnsi"/>
                <w:noProof/>
                <w:sz w:val="22"/>
                <w:lang w:val="es-ES" w:eastAsia="es-ES"/>
              </w:rPr>
              <w:tab/>
            </w:r>
            <w:r w:rsidR="00567AF9" w:rsidRPr="00A640D9">
              <w:rPr>
                <w:rStyle w:val="Hipervnculo"/>
                <w:noProof/>
              </w:rPr>
              <w:t>CONFIGURACIÓN DE SERVICIOS</w:t>
            </w:r>
            <w:r w:rsidR="00567AF9">
              <w:rPr>
                <w:noProof/>
                <w:webHidden/>
              </w:rPr>
              <w:tab/>
            </w:r>
            <w:r w:rsidR="00567AF9">
              <w:rPr>
                <w:noProof/>
                <w:webHidden/>
              </w:rPr>
              <w:fldChar w:fldCharType="begin"/>
            </w:r>
            <w:r w:rsidR="00567AF9">
              <w:rPr>
                <w:noProof/>
                <w:webHidden/>
              </w:rPr>
              <w:instrText xml:space="preserve"> PAGEREF _Toc483684962 \h </w:instrText>
            </w:r>
            <w:r w:rsidR="00567AF9">
              <w:rPr>
                <w:noProof/>
                <w:webHidden/>
              </w:rPr>
            </w:r>
            <w:r w:rsidR="00567AF9">
              <w:rPr>
                <w:noProof/>
                <w:webHidden/>
              </w:rPr>
              <w:fldChar w:fldCharType="separate"/>
            </w:r>
            <w:r w:rsidR="00567AF9">
              <w:rPr>
                <w:noProof/>
                <w:webHidden/>
              </w:rPr>
              <w:t>19</w:t>
            </w:r>
            <w:r w:rsidR="00567AF9">
              <w:rPr>
                <w:noProof/>
                <w:webHidden/>
              </w:rPr>
              <w:fldChar w:fldCharType="end"/>
            </w:r>
          </w:hyperlink>
        </w:p>
        <w:p w14:paraId="4A1BD94E" w14:textId="61988863" w:rsidR="00567AF9" w:rsidRDefault="00567AF9" w:rsidP="002D333D">
          <w:pPr>
            <w:spacing w:line="360" w:lineRule="auto"/>
          </w:pPr>
          <w:r>
            <w:rPr>
              <w:b/>
              <w:bCs/>
            </w:rPr>
            <w:fldChar w:fldCharType="end"/>
          </w:r>
        </w:p>
      </w:sdtContent>
    </w:sdt>
    <w:p w14:paraId="386852B8" w14:textId="74E64E07" w:rsidR="00670647" w:rsidRDefault="00670647" w:rsidP="002D333D">
      <w:pPr>
        <w:spacing w:after="0" w:line="360" w:lineRule="auto"/>
        <w:ind w:firstLine="709"/>
        <w:rPr>
          <w:rFonts w:cs="Arial"/>
          <w:b/>
          <w:sz w:val="28"/>
          <w:szCs w:val="28"/>
        </w:rPr>
      </w:pPr>
    </w:p>
    <w:p w14:paraId="424C6152" w14:textId="1041B81B" w:rsidR="00670647" w:rsidRDefault="00670647" w:rsidP="002D333D">
      <w:pPr>
        <w:spacing w:after="0" w:line="360" w:lineRule="auto"/>
        <w:ind w:firstLine="709"/>
        <w:rPr>
          <w:rFonts w:cs="Arial"/>
          <w:b/>
          <w:szCs w:val="24"/>
        </w:rPr>
      </w:pPr>
    </w:p>
    <w:p w14:paraId="444093C3" w14:textId="77777777" w:rsidR="00670647" w:rsidRDefault="00670647" w:rsidP="002D333D">
      <w:pPr>
        <w:spacing w:line="360" w:lineRule="auto"/>
        <w:jc w:val="left"/>
        <w:rPr>
          <w:rFonts w:cs="Arial"/>
          <w:b/>
          <w:szCs w:val="24"/>
        </w:rPr>
      </w:pPr>
      <w:r>
        <w:rPr>
          <w:rFonts w:cs="Arial"/>
          <w:b/>
          <w:szCs w:val="24"/>
        </w:rPr>
        <w:br w:type="page"/>
      </w:r>
    </w:p>
    <w:p w14:paraId="6583E6FF" w14:textId="5131D4E0" w:rsidR="00670647" w:rsidRDefault="00670647" w:rsidP="002D333D">
      <w:pPr>
        <w:spacing w:after="0" w:line="360" w:lineRule="auto"/>
        <w:ind w:firstLine="709"/>
        <w:jc w:val="center"/>
        <w:rPr>
          <w:rFonts w:cs="Arial"/>
          <w:b/>
          <w:sz w:val="28"/>
          <w:szCs w:val="28"/>
        </w:rPr>
      </w:pPr>
      <w:r>
        <w:rPr>
          <w:rFonts w:cs="Arial"/>
          <w:b/>
          <w:sz w:val="28"/>
          <w:szCs w:val="28"/>
        </w:rPr>
        <w:lastRenderedPageBreak/>
        <w:t>ÍNDICE DE IMÁGENES</w:t>
      </w:r>
    </w:p>
    <w:p w14:paraId="7FC0829E" w14:textId="175FE129" w:rsidR="00670647" w:rsidRDefault="00670647" w:rsidP="002D333D">
      <w:pPr>
        <w:spacing w:after="0" w:line="360" w:lineRule="auto"/>
        <w:ind w:firstLine="709"/>
        <w:jc w:val="center"/>
        <w:rPr>
          <w:rFonts w:cs="Arial"/>
          <w:b/>
          <w:sz w:val="28"/>
          <w:szCs w:val="28"/>
        </w:rPr>
      </w:pPr>
    </w:p>
    <w:p w14:paraId="544D9BD0" w14:textId="405F6410" w:rsidR="00670647" w:rsidRDefault="00670647" w:rsidP="002D333D">
      <w:pPr>
        <w:spacing w:after="0" w:line="360" w:lineRule="auto"/>
        <w:ind w:firstLine="709"/>
        <w:jc w:val="center"/>
        <w:rPr>
          <w:rFonts w:cs="Arial"/>
          <w:b/>
          <w:sz w:val="28"/>
          <w:szCs w:val="28"/>
        </w:rPr>
      </w:pPr>
    </w:p>
    <w:p w14:paraId="268E8A10" w14:textId="576EAD5C" w:rsidR="00670647" w:rsidRDefault="00670647" w:rsidP="002D333D">
      <w:pPr>
        <w:spacing w:after="0" w:line="360" w:lineRule="auto"/>
        <w:ind w:firstLine="709"/>
        <w:jc w:val="center"/>
        <w:rPr>
          <w:rFonts w:cs="Arial"/>
          <w:b/>
          <w:sz w:val="28"/>
          <w:szCs w:val="28"/>
        </w:rPr>
      </w:pPr>
      <w:r>
        <w:rPr>
          <w:rFonts w:cs="Arial"/>
          <w:b/>
          <w:sz w:val="28"/>
          <w:szCs w:val="28"/>
        </w:rPr>
        <w:t>ÍNDICE DE TABLAS</w:t>
      </w:r>
    </w:p>
    <w:p w14:paraId="4BFD92BD" w14:textId="59F34136" w:rsidR="00670647" w:rsidRDefault="00670647" w:rsidP="002D333D">
      <w:pPr>
        <w:spacing w:after="0" w:line="360" w:lineRule="auto"/>
        <w:ind w:firstLine="709"/>
        <w:jc w:val="center"/>
        <w:rPr>
          <w:rFonts w:cs="Arial"/>
          <w:b/>
          <w:sz w:val="28"/>
          <w:szCs w:val="28"/>
        </w:rPr>
      </w:pPr>
    </w:p>
    <w:p w14:paraId="6419ABAD" w14:textId="2EA99AF7" w:rsidR="00670647" w:rsidRDefault="00670647" w:rsidP="002D333D">
      <w:pPr>
        <w:spacing w:after="0" w:line="360" w:lineRule="auto"/>
        <w:ind w:firstLine="709"/>
        <w:jc w:val="center"/>
        <w:rPr>
          <w:rFonts w:cs="Arial"/>
          <w:b/>
          <w:sz w:val="28"/>
          <w:szCs w:val="28"/>
        </w:rPr>
      </w:pPr>
    </w:p>
    <w:p w14:paraId="3BAAC920" w14:textId="77777777" w:rsidR="00670647" w:rsidRDefault="00670647" w:rsidP="002D333D">
      <w:pPr>
        <w:spacing w:line="360" w:lineRule="auto"/>
        <w:jc w:val="left"/>
        <w:rPr>
          <w:rFonts w:cs="Arial"/>
          <w:b/>
          <w:sz w:val="28"/>
          <w:szCs w:val="28"/>
        </w:rPr>
      </w:pPr>
      <w:r>
        <w:rPr>
          <w:rFonts w:cs="Arial"/>
          <w:b/>
          <w:sz w:val="28"/>
          <w:szCs w:val="28"/>
        </w:rPr>
        <w:br w:type="page"/>
      </w:r>
    </w:p>
    <w:p w14:paraId="5DA21918" w14:textId="01A7EDA2" w:rsidR="00670647" w:rsidRDefault="00670647" w:rsidP="002D333D">
      <w:pPr>
        <w:spacing w:after="0" w:line="360" w:lineRule="auto"/>
        <w:ind w:firstLine="709"/>
        <w:jc w:val="center"/>
        <w:rPr>
          <w:rFonts w:cs="Arial"/>
          <w:b/>
          <w:sz w:val="28"/>
          <w:szCs w:val="28"/>
        </w:rPr>
      </w:pPr>
    </w:p>
    <w:p w14:paraId="225410EF" w14:textId="0E1A5355" w:rsidR="008908A6" w:rsidRDefault="008908A6" w:rsidP="002D333D">
      <w:pPr>
        <w:spacing w:after="0" w:line="360" w:lineRule="auto"/>
        <w:ind w:firstLine="709"/>
        <w:jc w:val="center"/>
        <w:rPr>
          <w:rFonts w:cs="Arial"/>
          <w:b/>
          <w:sz w:val="28"/>
          <w:szCs w:val="28"/>
        </w:rPr>
      </w:pPr>
    </w:p>
    <w:p w14:paraId="22FB8CD4" w14:textId="275671E7" w:rsidR="008908A6" w:rsidRDefault="008908A6" w:rsidP="002D333D">
      <w:pPr>
        <w:spacing w:after="0" w:line="360" w:lineRule="auto"/>
        <w:ind w:firstLine="709"/>
        <w:jc w:val="center"/>
        <w:rPr>
          <w:rFonts w:cs="Arial"/>
          <w:b/>
          <w:sz w:val="28"/>
          <w:szCs w:val="28"/>
        </w:rPr>
      </w:pPr>
    </w:p>
    <w:p w14:paraId="3A5C74AF" w14:textId="07F543E4" w:rsidR="008908A6" w:rsidRDefault="008908A6" w:rsidP="002D333D">
      <w:pPr>
        <w:spacing w:after="0" w:line="360" w:lineRule="auto"/>
        <w:ind w:firstLine="709"/>
        <w:jc w:val="center"/>
        <w:rPr>
          <w:rFonts w:cs="Arial"/>
          <w:b/>
          <w:sz w:val="28"/>
          <w:szCs w:val="28"/>
        </w:rPr>
      </w:pPr>
    </w:p>
    <w:p w14:paraId="673A499B" w14:textId="4226BFF6" w:rsidR="008908A6" w:rsidRDefault="008908A6" w:rsidP="002D333D">
      <w:pPr>
        <w:spacing w:after="0" w:line="360" w:lineRule="auto"/>
        <w:ind w:firstLine="709"/>
        <w:jc w:val="center"/>
        <w:rPr>
          <w:rFonts w:cs="Arial"/>
          <w:b/>
          <w:sz w:val="28"/>
          <w:szCs w:val="28"/>
        </w:rPr>
      </w:pPr>
    </w:p>
    <w:p w14:paraId="639F157C" w14:textId="69081D12" w:rsidR="008908A6" w:rsidRDefault="008908A6" w:rsidP="002D333D">
      <w:pPr>
        <w:spacing w:after="0" w:line="360" w:lineRule="auto"/>
        <w:ind w:firstLine="709"/>
        <w:jc w:val="center"/>
        <w:rPr>
          <w:rFonts w:cs="Arial"/>
          <w:b/>
          <w:sz w:val="28"/>
          <w:szCs w:val="28"/>
        </w:rPr>
      </w:pPr>
    </w:p>
    <w:p w14:paraId="7750325F" w14:textId="5AA969DC" w:rsidR="008908A6" w:rsidRDefault="008908A6" w:rsidP="002D333D">
      <w:pPr>
        <w:spacing w:after="0" w:line="360" w:lineRule="auto"/>
        <w:ind w:firstLine="709"/>
        <w:jc w:val="center"/>
        <w:rPr>
          <w:rFonts w:cs="Arial"/>
          <w:b/>
          <w:sz w:val="28"/>
          <w:szCs w:val="28"/>
        </w:rPr>
      </w:pPr>
    </w:p>
    <w:p w14:paraId="304F06CC" w14:textId="62C48CD6" w:rsidR="008908A6" w:rsidRDefault="008908A6" w:rsidP="002D333D">
      <w:pPr>
        <w:spacing w:after="0" w:line="360" w:lineRule="auto"/>
        <w:ind w:firstLine="709"/>
        <w:jc w:val="center"/>
        <w:rPr>
          <w:rFonts w:cs="Arial"/>
          <w:b/>
          <w:sz w:val="28"/>
          <w:szCs w:val="28"/>
        </w:rPr>
      </w:pPr>
    </w:p>
    <w:p w14:paraId="295BC795" w14:textId="410470CD" w:rsidR="008908A6" w:rsidRDefault="008908A6" w:rsidP="002D333D">
      <w:pPr>
        <w:spacing w:after="0" w:line="360" w:lineRule="auto"/>
        <w:ind w:firstLine="709"/>
        <w:jc w:val="center"/>
        <w:rPr>
          <w:rFonts w:cs="Arial"/>
          <w:b/>
          <w:sz w:val="28"/>
          <w:szCs w:val="28"/>
        </w:rPr>
      </w:pPr>
    </w:p>
    <w:p w14:paraId="626841DC" w14:textId="54B38982" w:rsidR="008908A6" w:rsidRDefault="008908A6" w:rsidP="002D333D">
      <w:pPr>
        <w:spacing w:after="0" w:line="360" w:lineRule="auto"/>
        <w:ind w:firstLine="709"/>
        <w:jc w:val="center"/>
        <w:rPr>
          <w:rFonts w:cs="Arial"/>
          <w:b/>
          <w:sz w:val="28"/>
          <w:szCs w:val="28"/>
        </w:rPr>
      </w:pPr>
    </w:p>
    <w:p w14:paraId="06AF3259" w14:textId="3DBE9593" w:rsidR="008908A6" w:rsidRDefault="008908A6" w:rsidP="002D333D">
      <w:pPr>
        <w:spacing w:after="0" w:line="360" w:lineRule="auto"/>
        <w:ind w:firstLine="709"/>
        <w:jc w:val="center"/>
        <w:rPr>
          <w:rFonts w:cs="Arial"/>
          <w:b/>
          <w:sz w:val="40"/>
          <w:szCs w:val="40"/>
        </w:rPr>
      </w:pPr>
      <w:r w:rsidRPr="008908A6">
        <w:rPr>
          <w:rFonts w:cs="Arial"/>
          <w:b/>
          <w:sz w:val="40"/>
          <w:szCs w:val="40"/>
        </w:rPr>
        <w:t>CAP</w:t>
      </w:r>
      <w:r>
        <w:rPr>
          <w:rFonts w:cs="Arial"/>
          <w:b/>
          <w:sz w:val="40"/>
          <w:szCs w:val="40"/>
        </w:rPr>
        <w:t>Í</w:t>
      </w:r>
      <w:r w:rsidRPr="008908A6">
        <w:rPr>
          <w:rFonts w:cs="Arial"/>
          <w:b/>
          <w:sz w:val="40"/>
          <w:szCs w:val="40"/>
        </w:rPr>
        <w:t>TULO I</w:t>
      </w:r>
    </w:p>
    <w:p w14:paraId="537CF56E" w14:textId="77777777" w:rsidR="008908A6" w:rsidRDefault="008908A6" w:rsidP="002D333D">
      <w:pPr>
        <w:spacing w:line="360" w:lineRule="auto"/>
        <w:jc w:val="left"/>
        <w:rPr>
          <w:rFonts w:cs="Arial"/>
          <w:b/>
          <w:sz w:val="40"/>
          <w:szCs w:val="40"/>
        </w:rPr>
      </w:pPr>
      <w:r>
        <w:rPr>
          <w:rFonts w:cs="Arial"/>
          <w:b/>
          <w:sz w:val="40"/>
          <w:szCs w:val="40"/>
        </w:rPr>
        <w:br w:type="page"/>
      </w:r>
    </w:p>
    <w:p w14:paraId="133D9D0C" w14:textId="4E191AF2" w:rsidR="008908A6" w:rsidRPr="008908A6" w:rsidRDefault="008908A6" w:rsidP="002D333D">
      <w:pPr>
        <w:pStyle w:val="Ttulo1"/>
        <w:spacing w:line="360" w:lineRule="auto"/>
        <w:rPr>
          <w:rFonts w:cs="Arial"/>
          <w:b w:val="0"/>
          <w:szCs w:val="28"/>
        </w:rPr>
      </w:pPr>
      <w:bookmarkStart w:id="2" w:name="_Toc483684949"/>
      <w:r w:rsidRPr="008908A6">
        <w:rPr>
          <w:rFonts w:cs="Arial"/>
          <w:szCs w:val="28"/>
        </w:rPr>
        <w:lastRenderedPageBreak/>
        <w:t>INTRODUCCIÓN</w:t>
      </w:r>
      <w:bookmarkEnd w:id="2"/>
    </w:p>
    <w:p w14:paraId="342B929A" w14:textId="06A3EBE0" w:rsidR="008908A6" w:rsidRDefault="008908A6" w:rsidP="002D333D">
      <w:pPr>
        <w:spacing w:after="0" w:line="360" w:lineRule="auto"/>
        <w:ind w:firstLine="709"/>
        <w:rPr>
          <w:rFonts w:cs="Arial"/>
          <w:b/>
          <w:sz w:val="28"/>
          <w:szCs w:val="28"/>
        </w:rPr>
      </w:pPr>
    </w:p>
    <w:p w14:paraId="0CBAF6BB" w14:textId="11A784D8" w:rsidR="002D333D" w:rsidRDefault="002D333D" w:rsidP="002D333D">
      <w:pPr>
        <w:spacing w:after="0" w:line="360" w:lineRule="auto"/>
        <w:ind w:firstLine="709"/>
        <w:rPr>
          <w:rFonts w:cs="Arial"/>
          <w:szCs w:val="24"/>
        </w:rPr>
      </w:pPr>
      <w:r>
        <w:rPr>
          <w:rFonts w:cs="Arial"/>
          <w:szCs w:val="24"/>
        </w:rPr>
        <w:t>L</w:t>
      </w:r>
      <w:r w:rsidR="008908A6" w:rsidRPr="008908A6">
        <w:rPr>
          <w:rFonts w:cs="Arial"/>
          <w:szCs w:val="24"/>
        </w:rPr>
        <w:t xml:space="preserve">a planificación horaria demanda de una alta cantidad de recursos de tiempo y análisis, además de una altísima comunicación entre los actores involucrados en el proceso para evitar o disminuir los muy probables errores de </w:t>
      </w:r>
      <w:r>
        <w:rPr>
          <w:rFonts w:cs="Arial"/>
          <w:szCs w:val="24"/>
        </w:rPr>
        <w:t>choque</w:t>
      </w:r>
      <w:r w:rsidR="008908A6" w:rsidRPr="008908A6">
        <w:rPr>
          <w:rFonts w:cs="Arial"/>
          <w:szCs w:val="24"/>
        </w:rPr>
        <w:t xml:space="preserve"> de disponibilidad y falta de calidad en los horarios planificados.</w:t>
      </w:r>
    </w:p>
    <w:p w14:paraId="62A00C63" w14:textId="77777777" w:rsidR="00F56B30" w:rsidRPr="008908A6" w:rsidRDefault="00F56B30" w:rsidP="002D333D">
      <w:pPr>
        <w:spacing w:after="0" w:line="360" w:lineRule="auto"/>
        <w:ind w:firstLine="709"/>
        <w:rPr>
          <w:rFonts w:cs="Arial"/>
          <w:szCs w:val="24"/>
        </w:rPr>
      </w:pPr>
    </w:p>
    <w:p w14:paraId="599CA041" w14:textId="2D3D3326" w:rsidR="008908A6" w:rsidRDefault="008908A6" w:rsidP="002D333D">
      <w:pPr>
        <w:spacing w:after="0" w:line="360" w:lineRule="auto"/>
        <w:ind w:firstLine="709"/>
        <w:rPr>
          <w:rFonts w:cs="Arial"/>
          <w:szCs w:val="24"/>
        </w:rPr>
      </w:pPr>
      <w:r w:rsidRPr="008908A6">
        <w:rPr>
          <w:rFonts w:cs="Arial"/>
          <w:szCs w:val="24"/>
        </w:rPr>
        <w:t>Con esto dicho, el proyecto ayuda directamente a los encargados de planificación de la Universidad Tecnológica de Chile INACAP, sede Chillán con la compleja planificación de horarios académicos para las distintas secciones de cada carrera con la finalidad de mejorar la eficiencia del proceso de planificación mejorando la calidad de los horarios y el tiempo utilizado en este proceso.</w:t>
      </w:r>
    </w:p>
    <w:p w14:paraId="1FE009BB" w14:textId="6C6E8CDA" w:rsidR="002D333D" w:rsidRDefault="002D333D" w:rsidP="002D333D">
      <w:pPr>
        <w:spacing w:after="0" w:line="360" w:lineRule="auto"/>
        <w:ind w:firstLine="709"/>
        <w:rPr>
          <w:rFonts w:cs="Arial"/>
          <w:szCs w:val="24"/>
        </w:rPr>
      </w:pPr>
    </w:p>
    <w:p w14:paraId="681E89B8" w14:textId="46BE5BA1" w:rsidR="002D333D" w:rsidRDefault="00EF7436" w:rsidP="002D333D">
      <w:pPr>
        <w:spacing w:after="0" w:line="360" w:lineRule="auto"/>
        <w:ind w:firstLine="709"/>
        <w:rPr>
          <w:rFonts w:cs="Arial"/>
          <w:szCs w:val="24"/>
        </w:rPr>
      </w:pPr>
      <w:r>
        <w:rPr>
          <w:rFonts w:cs="Arial"/>
          <w:szCs w:val="24"/>
        </w:rPr>
        <w:t xml:space="preserve">En la actualidad, INACAP posee un sistema de planificación </w:t>
      </w:r>
      <w:r w:rsidR="00036AED">
        <w:rPr>
          <w:rFonts w:cs="Arial"/>
          <w:szCs w:val="24"/>
        </w:rPr>
        <w:t>informático</w:t>
      </w:r>
      <w:r>
        <w:rPr>
          <w:rFonts w:cs="Arial"/>
          <w:szCs w:val="24"/>
        </w:rPr>
        <w:t xml:space="preserve"> que permite realizar el proceso de una manera relativamente sencilla en relación a la cantidad de variables que debe manejar (</w:t>
      </w:r>
      <w:r w:rsidR="00E8124A">
        <w:rPr>
          <w:rFonts w:cs="Arial"/>
          <w:szCs w:val="24"/>
        </w:rPr>
        <w:t>incluyendo qué tan grandes son). Sin embargo, las planificaciones horarias siguen mostrando dificultades al momento de ser realizadas y con la alta cantidad de variables se producen errores de choques de disponibilidad de docentes y salas, teniendo que ocupar una alta cantidad de tiempo en este proceso, además, se producen errores implícitos que no están solucionados por ninguna normativa establecida en la institución, afectando negativamente en la calidad de trabajo de los docentes e, incluso, en su calidad de vida.</w:t>
      </w:r>
    </w:p>
    <w:p w14:paraId="1F12747B" w14:textId="77777777" w:rsidR="00F56B30" w:rsidRDefault="00F56B30" w:rsidP="002D333D">
      <w:pPr>
        <w:spacing w:after="0" w:line="360" w:lineRule="auto"/>
        <w:ind w:firstLine="709"/>
        <w:rPr>
          <w:rFonts w:cs="Arial"/>
          <w:szCs w:val="24"/>
        </w:rPr>
      </w:pPr>
    </w:p>
    <w:p w14:paraId="7DB72D9E" w14:textId="2BF4EABC" w:rsidR="00CC2E74" w:rsidRDefault="00E8124A" w:rsidP="00207E1C">
      <w:pPr>
        <w:spacing w:after="0" w:line="360" w:lineRule="auto"/>
        <w:ind w:firstLine="709"/>
        <w:rPr>
          <w:rFonts w:cs="Arial"/>
          <w:szCs w:val="24"/>
        </w:rPr>
      </w:pPr>
      <w:r>
        <w:rPr>
          <w:rFonts w:cs="Arial"/>
          <w:szCs w:val="24"/>
        </w:rPr>
        <w:t xml:space="preserve">Como se acaba de mencionar, </w:t>
      </w:r>
      <w:r w:rsidR="00F56B30">
        <w:rPr>
          <w:rFonts w:cs="Arial"/>
          <w:szCs w:val="24"/>
        </w:rPr>
        <w:t xml:space="preserve">la única </w:t>
      </w:r>
      <w:r>
        <w:rPr>
          <w:rFonts w:cs="Arial"/>
          <w:szCs w:val="24"/>
        </w:rPr>
        <w:t>solución para esto sería implementar una normativa dentro de la institución educacional para mejorar la calidad de las cargas académicas de los docentes, lo cual implicaría una mayor preocupación por esto mismo, disminuyendo los errores mencionados con anterioridad.</w:t>
      </w:r>
      <w:r w:rsidR="00F56B30">
        <w:rPr>
          <w:rFonts w:cs="Arial"/>
          <w:szCs w:val="24"/>
        </w:rPr>
        <w:t xml:space="preserve"> </w:t>
      </w:r>
      <w:r w:rsidR="00CC2E74">
        <w:rPr>
          <w:rFonts w:cs="Arial"/>
          <w:szCs w:val="24"/>
        </w:rPr>
        <w:t xml:space="preserve">Esto se desarrollará en más profundidad dentro de los fundamentos teóricos. Sin embargo, la otra solución posible a esta problemática que, cabe destacar, no solucionaría el problema existente en los </w:t>
      </w:r>
      <w:r w:rsidR="00CC2E74">
        <w:rPr>
          <w:rFonts w:cs="Arial"/>
          <w:szCs w:val="24"/>
        </w:rPr>
        <w:lastRenderedPageBreak/>
        <w:t xml:space="preserve">docentes, sería un sistema web de planificación horaria automatizada. Este permitiría una disminución considerable en los tiempos y complejidad del proceso debido a que todo el análisis y concentración necesarias para el proceso estaría dada por el sistema mismo. Este proyecto apunta a la mejora del proceso en términos de tiempo y complejidad en el manejo de las variables. </w:t>
      </w:r>
    </w:p>
    <w:p w14:paraId="7F9E32E5" w14:textId="77777777" w:rsidR="00386AB0" w:rsidRDefault="00386AB0" w:rsidP="00207E1C">
      <w:pPr>
        <w:spacing w:after="0" w:line="360" w:lineRule="auto"/>
        <w:ind w:firstLine="709"/>
        <w:rPr>
          <w:rFonts w:cs="Arial"/>
          <w:szCs w:val="24"/>
        </w:rPr>
      </w:pPr>
    </w:p>
    <w:p w14:paraId="423E58F0" w14:textId="1441AB15" w:rsidR="00844177" w:rsidRDefault="00844177" w:rsidP="00207E1C">
      <w:pPr>
        <w:spacing w:after="0" w:line="360" w:lineRule="auto"/>
        <w:ind w:firstLine="709"/>
        <w:rPr>
          <w:rFonts w:cs="Arial"/>
          <w:szCs w:val="24"/>
        </w:rPr>
      </w:pPr>
      <w:r>
        <w:rPr>
          <w:rFonts w:cs="Arial"/>
          <w:szCs w:val="24"/>
        </w:rPr>
        <w:t>Desde el punto de vista técnico</w:t>
      </w:r>
      <w:r w:rsidR="00AC42AD">
        <w:rPr>
          <w:rFonts w:cs="Arial"/>
          <w:szCs w:val="24"/>
        </w:rPr>
        <w:t>, el software utilizará una arquitectura de software de modelo de tres capas</w:t>
      </w:r>
      <w:r w:rsidR="00AC42AD">
        <w:rPr>
          <w:rStyle w:val="Refdenotaalpie"/>
          <w:rFonts w:cs="Arial"/>
          <w:szCs w:val="24"/>
        </w:rPr>
        <w:footnoteReference w:id="1"/>
      </w:r>
      <w:r w:rsidR="00AC42AD">
        <w:rPr>
          <w:rFonts w:cs="Arial"/>
          <w:szCs w:val="24"/>
        </w:rPr>
        <w:t>, lo que permitiría un desarrollo de software web adecuado para el tipo de implementación del proyecto</w:t>
      </w:r>
      <w:r w:rsidR="00813D2F">
        <w:rPr>
          <w:rFonts w:cs="Arial"/>
          <w:szCs w:val="24"/>
        </w:rPr>
        <w:t xml:space="preserve"> y </w:t>
      </w:r>
      <w:r w:rsidR="00394348">
        <w:rPr>
          <w:rFonts w:cs="Arial"/>
          <w:szCs w:val="24"/>
        </w:rPr>
        <w:t>requerimientos del cliente</w:t>
      </w:r>
      <w:r w:rsidR="00AC42AD">
        <w:rPr>
          <w:rFonts w:cs="Arial"/>
          <w:szCs w:val="24"/>
        </w:rPr>
        <w:t xml:space="preserve">. </w:t>
      </w:r>
      <w:bookmarkStart w:id="3" w:name="_GoBack"/>
      <w:bookmarkEnd w:id="3"/>
    </w:p>
    <w:p w14:paraId="3052A2FD" w14:textId="0F1D269E" w:rsidR="008908A6" w:rsidRPr="008908A6" w:rsidRDefault="008908A6" w:rsidP="002D333D">
      <w:pPr>
        <w:pStyle w:val="Ttulo2"/>
        <w:spacing w:line="360" w:lineRule="auto"/>
        <w:rPr>
          <w:rFonts w:cs="Arial"/>
          <w:b w:val="0"/>
          <w:i w:val="0"/>
          <w:szCs w:val="28"/>
        </w:rPr>
      </w:pPr>
      <w:r>
        <w:rPr>
          <w:sz w:val="24"/>
          <w:szCs w:val="24"/>
        </w:rPr>
        <w:br w:type="page"/>
      </w:r>
      <w:bookmarkStart w:id="4" w:name="_Toc483684950"/>
      <w:r w:rsidRPr="008908A6">
        <w:rPr>
          <w:rFonts w:cs="Arial"/>
          <w:szCs w:val="28"/>
        </w:rPr>
        <w:lastRenderedPageBreak/>
        <w:t>DESCRIPCIÓN DEL PROBLEMA</w:t>
      </w:r>
      <w:bookmarkEnd w:id="4"/>
    </w:p>
    <w:p w14:paraId="6C5F455A" w14:textId="1DF47240" w:rsidR="008908A6" w:rsidRDefault="008908A6" w:rsidP="002D333D">
      <w:pPr>
        <w:spacing w:line="360" w:lineRule="auto"/>
        <w:rPr>
          <w:rFonts w:cs="Arial"/>
          <w:b/>
          <w:sz w:val="28"/>
          <w:szCs w:val="28"/>
        </w:rPr>
      </w:pPr>
    </w:p>
    <w:p w14:paraId="7EF28BE6" w14:textId="77777777" w:rsidR="008908A6" w:rsidRPr="008908A6" w:rsidRDefault="008908A6" w:rsidP="002D333D">
      <w:pPr>
        <w:spacing w:line="360" w:lineRule="auto"/>
        <w:ind w:firstLine="709"/>
        <w:rPr>
          <w:rFonts w:cs="Arial"/>
          <w:szCs w:val="24"/>
        </w:rPr>
      </w:pPr>
      <w:r w:rsidRPr="008908A6">
        <w:rPr>
          <w:rFonts w:cs="Arial"/>
          <w:szCs w:val="24"/>
        </w:rPr>
        <w:t>Antiguamente, las planificaciones de horario de los semestres académicos eran realizadas en papel, sin un sistema que permita la temprana visualización de posibles topones o errores en la claridad de la disponibilidad de los docentes y salas. Este proceso tomaba un excesivo tiempo debido a su altísima complejidad, haciéndolo muy difícil de llevar.</w:t>
      </w:r>
    </w:p>
    <w:p w14:paraId="45CFD219" w14:textId="23A8F866" w:rsidR="004C5696" w:rsidRDefault="008908A6" w:rsidP="002D333D">
      <w:pPr>
        <w:spacing w:line="360" w:lineRule="auto"/>
        <w:ind w:firstLine="709"/>
        <w:rPr>
          <w:rFonts w:cs="Arial"/>
          <w:szCs w:val="24"/>
        </w:rPr>
      </w:pPr>
      <w:r w:rsidRPr="008908A6">
        <w:rPr>
          <w:rFonts w:cs="Arial"/>
          <w:szCs w:val="24"/>
        </w:rPr>
        <w:t>En la actualidad, las planificaciones de horario de los semestres académicos son realizadas a través de un sistema incorporado en la plataforma de INACAP. Este sistema disminuye los errores mencionados con la forma anterior de planificación, sin embargo, no se simplifica el proceso y la complejidad de este (aunque no es tanta como en la forma anterior) sigue siendo un tema a la hora de planificar. Los tiempos siguen siendo muy altos y aún se presentan problemas de topones, falta de claridad en las disponibilidades de docentes y salas conllevando a una alta probabilidad de modificaciones en el horario en un plazo extenso de marcha blanca.</w:t>
      </w:r>
    </w:p>
    <w:p w14:paraId="244E2B9C" w14:textId="77777777" w:rsidR="004C5696" w:rsidRDefault="004C5696" w:rsidP="002D333D">
      <w:pPr>
        <w:spacing w:line="360" w:lineRule="auto"/>
        <w:jc w:val="left"/>
        <w:rPr>
          <w:rFonts w:cs="Arial"/>
          <w:szCs w:val="24"/>
        </w:rPr>
      </w:pPr>
      <w:r>
        <w:rPr>
          <w:rFonts w:cs="Arial"/>
          <w:szCs w:val="24"/>
        </w:rPr>
        <w:br w:type="page"/>
      </w:r>
    </w:p>
    <w:p w14:paraId="2FE9492C" w14:textId="1F751585" w:rsidR="008908A6" w:rsidRDefault="00107BF8" w:rsidP="002D333D">
      <w:pPr>
        <w:pStyle w:val="Ttulo2"/>
        <w:spacing w:line="360" w:lineRule="auto"/>
        <w:rPr>
          <w:rFonts w:cs="Arial"/>
          <w:b w:val="0"/>
          <w:i w:val="0"/>
          <w:szCs w:val="28"/>
        </w:rPr>
      </w:pPr>
      <w:bookmarkStart w:id="5" w:name="_Toc483684951"/>
      <w:r w:rsidRPr="00107BF8">
        <w:rPr>
          <w:rFonts w:cs="Arial"/>
          <w:szCs w:val="28"/>
        </w:rPr>
        <w:lastRenderedPageBreak/>
        <w:t>ALTERNATIVAS DE SOLUCIÓN</w:t>
      </w:r>
      <w:bookmarkEnd w:id="5"/>
    </w:p>
    <w:p w14:paraId="69C755D2" w14:textId="1F345692" w:rsidR="00107BF8" w:rsidRDefault="00107BF8" w:rsidP="002D333D">
      <w:pPr>
        <w:spacing w:line="360" w:lineRule="auto"/>
      </w:pPr>
    </w:p>
    <w:p w14:paraId="6DC9CC1A" w14:textId="77777777" w:rsidR="0034785E" w:rsidRPr="0034785E" w:rsidRDefault="0034785E" w:rsidP="002D333D">
      <w:pPr>
        <w:spacing w:line="360" w:lineRule="auto"/>
        <w:ind w:firstLine="709"/>
        <w:rPr>
          <w:rFonts w:cs="Arial"/>
          <w:szCs w:val="24"/>
        </w:rPr>
      </w:pPr>
      <w:r w:rsidRPr="0034785E">
        <w:rPr>
          <w:rFonts w:cs="Arial"/>
          <w:szCs w:val="24"/>
        </w:rPr>
        <w:t>Para el proyecto en cuestión, se identifican dos posibles soluciones a la problemática:</w:t>
      </w:r>
    </w:p>
    <w:p w14:paraId="71A7E206" w14:textId="77777777" w:rsidR="0034785E" w:rsidRPr="0034785E" w:rsidRDefault="0034785E" w:rsidP="002D333D">
      <w:pPr>
        <w:spacing w:line="360" w:lineRule="auto"/>
        <w:ind w:firstLine="709"/>
        <w:rPr>
          <w:rFonts w:cs="Arial"/>
          <w:szCs w:val="24"/>
        </w:rPr>
      </w:pPr>
      <w:r w:rsidRPr="0034785E">
        <w:rPr>
          <w:rFonts w:cs="Arial"/>
          <w:szCs w:val="24"/>
        </w:rPr>
        <w:t>Primero, se propone un sistema web que permita la planificación horaria académica de forma automatizada a través de distintos constructos necesarios para el proceso. Esta información estaría constituida por los constructos Docentes, Mayas, Salas y Secciones, además de políticas de calidad para mejorar los horarios en razón a las disponibilidades de los Docentes. El proceso de planificación sería totalmente automatizado y se entregaría la planificación de una semana de forma visual para ser replicada en la plataforma de planificación de INACAP.</w:t>
      </w:r>
    </w:p>
    <w:p w14:paraId="35E9ED7D" w14:textId="00C99456" w:rsidR="0034785E" w:rsidRDefault="0034785E" w:rsidP="002D333D">
      <w:pPr>
        <w:spacing w:line="360" w:lineRule="auto"/>
        <w:ind w:firstLine="709"/>
        <w:rPr>
          <w:rFonts w:cs="Arial"/>
          <w:szCs w:val="24"/>
        </w:rPr>
      </w:pPr>
      <w:r w:rsidRPr="0034785E">
        <w:rPr>
          <w:rFonts w:cs="Arial"/>
          <w:szCs w:val="24"/>
        </w:rPr>
        <w:t>Segundo, se propone un Sistema Experto</w:t>
      </w:r>
      <w:r>
        <w:rPr>
          <w:rStyle w:val="Refdenotaalpie"/>
          <w:rFonts w:cs="Arial"/>
          <w:szCs w:val="24"/>
        </w:rPr>
        <w:footnoteReference w:id="2"/>
      </w:r>
      <w:r>
        <w:rPr>
          <w:rFonts w:cs="Arial"/>
          <w:szCs w:val="24"/>
        </w:rPr>
        <w:t xml:space="preserve"> </w:t>
      </w:r>
      <w:r w:rsidRPr="0034785E">
        <w:rPr>
          <w:rFonts w:cs="Arial"/>
          <w:szCs w:val="24"/>
        </w:rPr>
        <w:t>que razonaría en relación a la información necesaria para la planificación de horarios académicos a través de heurísticas establecidas por el cliente entregando la planificación de un semestre completo. Esta información necesaria estaría compuesta por lo ya dicho en la primera propuesta de solución. Se entregaría la planificación de forma visual para ser copiada en la plataforma de INACAP.</w:t>
      </w:r>
    </w:p>
    <w:p w14:paraId="504C62F6" w14:textId="77777777" w:rsidR="0034785E" w:rsidRDefault="0034785E" w:rsidP="002D333D">
      <w:pPr>
        <w:spacing w:line="360" w:lineRule="auto"/>
        <w:jc w:val="left"/>
        <w:rPr>
          <w:rFonts w:cs="Arial"/>
          <w:szCs w:val="24"/>
        </w:rPr>
      </w:pPr>
      <w:r>
        <w:rPr>
          <w:rFonts w:cs="Arial"/>
          <w:szCs w:val="24"/>
        </w:rPr>
        <w:br w:type="page"/>
      </w:r>
    </w:p>
    <w:p w14:paraId="7F126C16" w14:textId="542CC2C6" w:rsidR="00107BF8" w:rsidRDefault="0034785E" w:rsidP="002D333D">
      <w:pPr>
        <w:pStyle w:val="Ttulo2"/>
        <w:spacing w:line="360" w:lineRule="auto"/>
        <w:rPr>
          <w:rFonts w:cs="Arial"/>
          <w:b w:val="0"/>
          <w:i w:val="0"/>
          <w:szCs w:val="28"/>
        </w:rPr>
      </w:pPr>
      <w:bookmarkStart w:id="6" w:name="_Toc483684952"/>
      <w:r w:rsidRPr="0034785E">
        <w:rPr>
          <w:rFonts w:cs="Arial"/>
          <w:szCs w:val="28"/>
        </w:rPr>
        <w:lastRenderedPageBreak/>
        <w:t>DESCRIPCIÓN GENERAL DE LA SOLUCIÓN</w:t>
      </w:r>
      <w:bookmarkEnd w:id="6"/>
    </w:p>
    <w:p w14:paraId="54390516" w14:textId="2A85110F" w:rsidR="0034785E" w:rsidRDefault="0034785E" w:rsidP="002D333D">
      <w:pPr>
        <w:spacing w:line="360" w:lineRule="auto"/>
      </w:pPr>
    </w:p>
    <w:p w14:paraId="4DEC2DC9" w14:textId="47CC521A" w:rsidR="0034785E" w:rsidRDefault="00375EBC" w:rsidP="002D333D">
      <w:pPr>
        <w:spacing w:line="360" w:lineRule="auto"/>
        <w:ind w:firstLine="709"/>
        <w:rPr>
          <w:rFonts w:cs="Arial"/>
          <w:szCs w:val="24"/>
        </w:rPr>
      </w:pPr>
      <w:r>
        <w:rPr>
          <w:rFonts w:cs="Arial"/>
          <w:szCs w:val="24"/>
        </w:rPr>
        <w:t>La solución escogida será la primera. Esto es gracias al correcto análisis de los requerimientos y tecnologías y las constantes conversaciones con los stakeholders</w:t>
      </w:r>
      <w:r>
        <w:rPr>
          <w:rStyle w:val="Refdenotaalpie"/>
          <w:rFonts w:cs="Arial"/>
          <w:szCs w:val="24"/>
        </w:rPr>
        <w:footnoteReference w:id="3"/>
      </w:r>
      <w:r>
        <w:rPr>
          <w:rFonts w:cs="Arial"/>
          <w:szCs w:val="24"/>
        </w:rPr>
        <w:t>.</w:t>
      </w:r>
    </w:p>
    <w:p w14:paraId="047682EB" w14:textId="77777777" w:rsidR="00375EBC" w:rsidRDefault="00375EBC" w:rsidP="002D333D">
      <w:pPr>
        <w:spacing w:line="360" w:lineRule="auto"/>
        <w:ind w:firstLine="709"/>
        <w:rPr>
          <w:rFonts w:cs="Arial"/>
          <w:szCs w:val="24"/>
        </w:rPr>
      </w:pPr>
    </w:p>
    <w:p w14:paraId="63245629" w14:textId="23003AD9" w:rsidR="00D51613" w:rsidRDefault="00D51613" w:rsidP="002D333D">
      <w:pPr>
        <w:spacing w:line="360" w:lineRule="auto"/>
        <w:ind w:firstLine="709"/>
        <w:rPr>
          <w:rFonts w:cs="Arial"/>
          <w:szCs w:val="24"/>
        </w:rPr>
      </w:pPr>
    </w:p>
    <w:p w14:paraId="5ADE59BE" w14:textId="77777777" w:rsidR="00D51613" w:rsidRDefault="00D51613" w:rsidP="002D333D">
      <w:pPr>
        <w:spacing w:line="360" w:lineRule="auto"/>
        <w:jc w:val="left"/>
        <w:rPr>
          <w:rFonts w:cs="Arial"/>
          <w:szCs w:val="24"/>
        </w:rPr>
      </w:pPr>
      <w:r>
        <w:rPr>
          <w:rFonts w:cs="Arial"/>
          <w:szCs w:val="24"/>
        </w:rPr>
        <w:br w:type="page"/>
      </w:r>
    </w:p>
    <w:p w14:paraId="5732E17B" w14:textId="77777777" w:rsidR="00D51613" w:rsidRDefault="00D51613" w:rsidP="002D333D">
      <w:pPr>
        <w:spacing w:line="360" w:lineRule="auto"/>
        <w:jc w:val="center"/>
        <w:rPr>
          <w:rFonts w:cs="Arial"/>
          <w:szCs w:val="24"/>
        </w:rPr>
      </w:pPr>
    </w:p>
    <w:p w14:paraId="5600FFAD" w14:textId="77777777" w:rsidR="00D51613" w:rsidRDefault="00D51613" w:rsidP="002D333D">
      <w:pPr>
        <w:spacing w:line="360" w:lineRule="auto"/>
        <w:jc w:val="center"/>
        <w:rPr>
          <w:rFonts w:cs="Arial"/>
          <w:szCs w:val="24"/>
        </w:rPr>
      </w:pPr>
    </w:p>
    <w:p w14:paraId="7F5D816F" w14:textId="77777777" w:rsidR="00D51613" w:rsidRDefault="00D51613" w:rsidP="002D333D">
      <w:pPr>
        <w:spacing w:line="360" w:lineRule="auto"/>
        <w:jc w:val="center"/>
        <w:rPr>
          <w:rFonts w:cs="Arial"/>
          <w:szCs w:val="24"/>
        </w:rPr>
      </w:pPr>
    </w:p>
    <w:p w14:paraId="413B8D9D" w14:textId="77777777" w:rsidR="00D51613" w:rsidRDefault="00D51613" w:rsidP="002D333D">
      <w:pPr>
        <w:spacing w:line="360" w:lineRule="auto"/>
        <w:jc w:val="center"/>
        <w:rPr>
          <w:rFonts w:cs="Arial"/>
          <w:szCs w:val="24"/>
        </w:rPr>
      </w:pPr>
    </w:p>
    <w:p w14:paraId="24B4977A" w14:textId="77777777" w:rsidR="00D51613" w:rsidRDefault="00D51613" w:rsidP="002D333D">
      <w:pPr>
        <w:spacing w:line="360" w:lineRule="auto"/>
        <w:jc w:val="center"/>
        <w:rPr>
          <w:rFonts w:cs="Arial"/>
          <w:szCs w:val="24"/>
        </w:rPr>
      </w:pPr>
    </w:p>
    <w:p w14:paraId="3F23FC30" w14:textId="77777777" w:rsidR="00D51613" w:rsidRDefault="00D51613" w:rsidP="002D333D">
      <w:pPr>
        <w:spacing w:line="360" w:lineRule="auto"/>
        <w:jc w:val="center"/>
        <w:rPr>
          <w:rFonts w:cs="Arial"/>
          <w:szCs w:val="24"/>
        </w:rPr>
      </w:pPr>
    </w:p>
    <w:p w14:paraId="628E813F" w14:textId="77777777" w:rsidR="00D51613" w:rsidRDefault="00D51613" w:rsidP="002D333D">
      <w:pPr>
        <w:spacing w:line="360" w:lineRule="auto"/>
        <w:jc w:val="center"/>
        <w:rPr>
          <w:rFonts w:cs="Arial"/>
          <w:szCs w:val="24"/>
        </w:rPr>
      </w:pPr>
    </w:p>
    <w:p w14:paraId="1001367D" w14:textId="77777777" w:rsidR="00D51613" w:rsidRDefault="00D51613" w:rsidP="002D333D">
      <w:pPr>
        <w:spacing w:line="360" w:lineRule="auto"/>
        <w:jc w:val="center"/>
        <w:rPr>
          <w:rFonts w:cs="Arial"/>
          <w:szCs w:val="24"/>
        </w:rPr>
      </w:pPr>
    </w:p>
    <w:p w14:paraId="199422C5" w14:textId="77777777" w:rsidR="00D51613" w:rsidRDefault="00D51613" w:rsidP="002D333D">
      <w:pPr>
        <w:spacing w:line="360" w:lineRule="auto"/>
        <w:jc w:val="center"/>
        <w:rPr>
          <w:rFonts w:cs="Arial"/>
          <w:szCs w:val="24"/>
        </w:rPr>
      </w:pPr>
    </w:p>
    <w:p w14:paraId="63068C5F" w14:textId="77777777" w:rsidR="00D51613" w:rsidRDefault="00D51613" w:rsidP="002D333D">
      <w:pPr>
        <w:spacing w:line="360" w:lineRule="auto"/>
        <w:jc w:val="center"/>
        <w:rPr>
          <w:rFonts w:cs="Arial"/>
          <w:b/>
          <w:sz w:val="40"/>
          <w:szCs w:val="24"/>
        </w:rPr>
      </w:pPr>
      <w:r>
        <w:rPr>
          <w:rFonts w:cs="Arial"/>
          <w:b/>
          <w:sz w:val="40"/>
          <w:szCs w:val="24"/>
        </w:rPr>
        <w:t>CAPÍTULO II</w:t>
      </w:r>
    </w:p>
    <w:p w14:paraId="0D440A2E" w14:textId="77777777" w:rsidR="00D51613" w:rsidRDefault="00D51613" w:rsidP="002D333D">
      <w:pPr>
        <w:spacing w:line="360" w:lineRule="auto"/>
        <w:jc w:val="center"/>
        <w:rPr>
          <w:rFonts w:cs="Arial"/>
          <w:b/>
          <w:sz w:val="40"/>
          <w:szCs w:val="40"/>
        </w:rPr>
      </w:pPr>
    </w:p>
    <w:p w14:paraId="06474F3F" w14:textId="77777777" w:rsidR="00D51613" w:rsidRDefault="00D51613" w:rsidP="002D333D">
      <w:pPr>
        <w:spacing w:line="360" w:lineRule="auto"/>
        <w:rPr>
          <w:rFonts w:cs="Arial"/>
          <w:b/>
          <w:sz w:val="40"/>
          <w:szCs w:val="40"/>
        </w:rPr>
      </w:pPr>
      <w:r>
        <w:rPr>
          <w:rFonts w:cs="Arial"/>
          <w:b/>
          <w:sz w:val="40"/>
          <w:szCs w:val="40"/>
        </w:rPr>
        <w:br w:type="page"/>
      </w:r>
    </w:p>
    <w:p w14:paraId="70CBF13D" w14:textId="2B5CD322" w:rsidR="00855EA0" w:rsidRPr="00855EA0" w:rsidRDefault="00855EA0" w:rsidP="002D333D">
      <w:pPr>
        <w:pStyle w:val="Ttulo1"/>
        <w:spacing w:line="360" w:lineRule="auto"/>
      </w:pPr>
      <w:bookmarkStart w:id="7" w:name="_Toc483684953"/>
      <w:r>
        <w:lastRenderedPageBreak/>
        <w:t>OBJETIVOS</w:t>
      </w:r>
      <w:bookmarkEnd w:id="7"/>
    </w:p>
    <w:p w14:paraId="381FBE4D" w14:textId="77777777" w:rsidR="00855EA0" w:rsidRDefault="00855EA0" w:rsidP="002D333D">
      <w:pPr>
        <w:spacing w:line="360" w:lineRule="auto"/>
        <w:jc w:val="center"/>
        <w:rPr>
          <w:rFonts w:cs="Arial"/>
          <w:b/>
          <w:sz w:val="28"/>
          <w:szCs w:val="40"/>
        </w:rPr>
      </w:pPr>
    </w:p>
    <w:p w14:paraId="3ED0E7D7" w14:textId="34D456C8" w:rsidR="00D51613" w:rsidRDefault="00D51613" w:rsidP="002D333D">
      <w:pPr>
        <w:pStyle w:val="Ttulo2"/>
        <w:spacing w:line="360" w:lineRule="auto"/>
      </w:pPr>
      <w:bookmarkStart w:id="8" w:name="_Toc483684954"/>
      <w:r>
        <w:t>GENERAL</w:t>
      </w:r>
      <w:bookmarkEnd w:id="8"/>
    </w:p>
    <w:p w14:paraId="6F5AE7AA" w14:textId="77777777" w:rsidR="00D51613" w:rsidRDefault="00D51613" w:rsidP="002D333D">
      <w:pPr>
        <w:spacing w:line="360" w:lineRule="auto"/>
        <w:ind w:firstLine="709"/>
        <w:rPr>
          <w:rFonts w:cs="Arial"/>
          <w:szCs w:val="40"/>
        </w:rPr>
      </w:pPr>
      <w:r>
        <w:rPr>
          <w:rFonts w:cs="Arial"/>
          <w:szCs w:val="40"/>
        </w:rPr>
        <w:t>Desarrollar un sistema web capaz de planificar de una a tres soluciones horarias para los semestres académicos de la Universidad Tecnológica de Chile, INACAP, sede Chillán antes del 30 de noviembre del 2017.</w:t>
      </w:r>
    </w:p>
    <w:p w14:paraId="0D764651" w14:textId="77777777" w:rsidR="00D51613" w:rsidRDefault="00D51613" w:rsidP="002D333D">
      <w:pPr>
        <w:spacing w:line="360" w:lineRule="auto"/>
        <w:ind w:firstLine="709"/>
        <w:rPr>
          <w:rFonts w:cs="Arial"/>
          <w:szCs w:val="40"/>
        </w:rPr>
      </w:pPr>
    </w:p>
    <w:p w14:paraId="4364027C" w14:textId="51120315" w:rsidR="00D51613" w:rsidRDefault="00D51613" w:rsidP="002D333D">
      <w:pPr>
        <w:pStyle w:val="Ttulo2"/>
        <w:spacing w:line="360" w:lineRule="auto"/>
      </w:pPr>
      <w:bookmarkStart w:id="9" w:name="_Toc483684955"/>
      <w:r>
        <w:t>ESPECÍFICOS</w:t>
      </w:r>
      <w:bookmarkEnd w:id="9"/>
    </w:p>
    <w:p w14:paraId="6EC01541" w14:textId="77777777" w:rsidR="00D51613" w:rsidRPr="00D51613" w:rsidRDefault="00D51613" w:rsidP="002D333D">
      <w:pPr>
        <w:pStyle w:val="Prrafodelista"/>
        <w:numPr>
          <w:ilvl w:val="0"/>
          <w:numId w:val="10"/>
        </w:numPr>
        <w:spacing w:line="360" w:lineRule="auto"/>
        <w:rPr>
          <w:rFonts w:cs="Arial"/>
          <w:szCs w:val="24"/>
        </w:rPr>
      </w:pPr>
      <w:r w:rsidRPr="00D51613">
        <w:rPr>
          <w:rFonts w:cs="Arial"/>
          <w:szCs w:val="24"/>
        </w:rPr>
        <w:t>Disminuir la carga y la complejidad de la planificación horaria de los semestres académicos para los usuarios.</w:t>
      </w:r>
    </w:p>
    <w:p w14:paraId="59FC4005" w14:textId="77777777" w:rsidR="00D51613" w:rsidRPr="00D51613" w:rsidRDefault="00D51613" w:rsidP="002D333D">
      <w:pPr>
        <w:pStyle w:val="Prrafodelista"/>
        <w:numPr>
          <w:ilvl w:val="0"/>
          <w:numId w:val="10"/>
        </w:numPr>
        <w:spacing w:line="360" w:lineRule="auto"/>
        <w:rPr>
          <w:rFonts w:cs="Arial"/>
          <w:szCs w:val="24"/>
        </w:rPr>
      </w:pPr>
      <w:r w:rsidRPr="00D51613">
        <w:rPr>
          <w:rFonts w:cs="Arial"/>
          <w:szCs w:val="24"/>
        </w:rPr>
        <w:t>Disminuir errores de choque y falta de claridad en la disponibilidad de los docentes y salas.</w:t>
      </w:r>
    </w:p>
    <w:p w14:paraId="3D30DEC0" w14:textId="77777777" w:rsidR="00D51613" w:rsidRPr="00D51613" w:rsidRDefault="00D51613" w:rsidP="002D333D">
      <w:pPr>
        <w:pStyle w:val="Prrafodelista"/>
        <w:numPr>
          <w:ilvl w:val="0"/>
          <w:numId w:val="10"/>
        </w:numPr>
        <w:spacing w:line="360" w:lineRule="auto"/>
        <w:rPr>
          <w:rFonts w:cs="Arial"/>
          <w:szCs w:val="24"/>
        </w:rPr>
      </w:pPr>
      <w:r w:rsidRPr="00D51613">
        <w:rPr>
          <w:rFonts w:cs="Arial"/>
          <w:szCs w:val="24"/>
        </w:rPr>
        <w:t>Planificar horarios de mayor calidad según las reglas establecidas por la institución.</w:t>
      </w:r>
    </w:p>
    <w:p w14:paraId="16DE4AE9" w14:textId="77777777" w:rsidR="00D51613" w:rsidRDefault="00D51613" w:rsidP="002D333D">
      <w:pPr>
        <w:spacing w:line="360" w:lineRule="auto"/>
        <w:rPr>
          <w:rFonts w:cs="Arial"/>
          <w:szCs w:val="24"/>
        </w:rPr>
      </w:pPr>
      <w:r>
        <w:rPr>
          <w:rFonts w:cs="Arial"/>
          <w:szCs w:val="24"/>
        </w:rPr>
        <w:br w:type="page"/>
      </w:r>
    </w:p>
    <w:p w14:paraId="68EC9A58" w14:textId="77777777" w:rsidR="00D51613" w:rsidRDefault="00D51613" w:rsidP="002D333D">
      <w:pPr>
        <w:spacing w:line="360" w:lineRule="auto"/>
        <w:jc w:val="center"/>
        <w:rPr>
          <w:rFonts w:cs="Arial"/>
          <w:szCs w:val="24"/>
        </w:rPr>
      </w:pPr>
    </w:p>
    <w:p w14:paraId="57EA09AB" w14:textId="77777777" w:rsidR="00D51613" w:rsidRDefault="00D51613" w:rsidP="002D333D">
      <w:pPr>
        <w:spacing w:line="360" w:lineRule="auto"/>
        <w:jc w:val="center"/>
        <w:rPr>
          <w:rFonts w:cs="Arial"/>
          <w:szCs w:val="24"/>
        </w:rPr>
      </w:pPr>
    </w:p>
    <w:p w14:paraId="4881CDF2" w14:textId="77777777" w:rsidR="00D51613" w:rsidRDefault="00D51613" w:rsidP="002D333D">
      <w:pPr>
        <w:spacing w:line="360" w:lineRule="auto"/>
        <w:jc w:val="center"/>
        <w:rPr>
          <w:rFonts w:cs="Arial"/>
          <w:szCs w:val="24"/>
        </w:rPr>
      </w:pPr>
    </w:p>
    <w:p w14:paraId="36C69B2D" w14:textId="77777777" w:rsidR="00D51613" w:rsidRDefault="00D51613" w:rsidP="002D333D">
      <w:pPr>
        <w:spacing w:line="360" w:lineRule="auto"/>
        <w:jc w:val="center"/>
        <w:rPr>
          <w:rFonts w:cs="Arial"/>
          <w:szCs w:val="24"/>
        </w:rPr>
      </w:pPr>
    </w:p>
    <w:p w14:paraId="7C3BD427" w14:textId="77777777" w:rsidR="00D51613" w:rsidRDefault="00D51613" w:rsidP="002D333D">
      <w:pPr>
        <w:spacing w:line="360" w:lineRule="auto"/>
        <w:jc w:val="center"/>
        <w:rPr>
          <w:rFonts w:cs="Arial"/>
          <w:szCs w:val="24"/>
        </w:rPr>
      </w:pPr>
    </w:p>
    <w:p w14:paraId="1E46CEF6" w14:textId="77777777" w:rsidR="00D51613" w:rsidRDefault="00D51613" w:rsidP="002D333D">
      <w:pPr>
        <w:spacing w:line="360" w:lineRule="auto"/>
        <w:jc w:val="center"/>
        <w:rPr>
          <w:rFonts w:cs="Arial"/>
          <w:szCs w:val="24"/>
        </w:rPr>
      </w:pPr>
    </w:p>
    <w:p w14:paraId="1D7E7156" w14:textId="77777777" w:rsidR="00D51613" w:rsidRDefault="00D51613" w:rsidP="002D333D">
      <w:pPr>
        <w:spacing w:line="360" w:lineRule="auto"/>
        <w:rPr>
          <w:rFonts w:cs="Arial"/>
          <w:szCs w:val="24"/>
        </w:rPr>
      </w:pPr>
    </w:p>
    <w:p w14:paraId="16CEAC0A" w14:textId="77777777" w:rsidR="00D51613" w:rsidRDefault="00D51613" w:rsidP="002D333D">
      <w:pPr>
        <w:spacing w:line="360" w:lineRule="auto"/>
        <w:jc w:val="center"/>
        <w:rPr>
          <w:rFonts w:cs="Arial"/>
          <w:szCs w:val="24"/>
        </w:rPr>
      </w:pPr>
    </w:p>
    <w:p w14:paraId="11AAAD2A" w14:textId="77777777" w:rsidR="00D51613" w:rsidRDefault="00D51613" w:rsidP="002D333D">
      <w:pPr>
        <w:spacing w:line="360" w:lineRule="auto"/>
        <w:jc w:val="center"/>
        <w:rPr>
          <w:rFonts w:cs="Arial"/>
          <w:szCs w:val="24"/>
        </w:rPr>
      </w:pPr>
    </w:p>
    <w:p w14:paraId="5BC1DA34" w14:textId="77777777" w:rsidR="00D51613" w:rsidRDefault="00D51613" w:rsidP="002D333D">
      <w:pPr>
        <w:spacing w:line="360" w:lineRule="auto"/>
        <w:jc w:val="center"/>
        <w:rPr>
          <w:rFonts w:cs="Arial"/>
          <w:szCs w:val="24"/>
        </w:rPr>
      </w:pPr>
    </w:p>
    <w:p w14:paraId="36DCF4B4" w14:textId="77777777" w:rsidR="00D51613" w:rsidRDefault="00D51613" w:rsidP="002D333D">
      <w:pPr>
        <w:spacing w:line="360" w:lineRule="auto"/>
        <w:jc w:val="center"/>
        <w:rPr>
          <w:rFonts w:cs="Arial"/>
          <w:b/>
          <w:sz w:val="40"/>
          <w:szCs w:val="24"/>
        </w:rPr>
      </w:pPr>
      <w:r>
        <w:rPr>
          <w:rFonts w:cs="Arial"/>
          <w:b/>
          <w:sz w:val="40"/>
          <w:szCs w:val="24"/>
        </w:rPr>
        <w:t>CAPÍTULO III</w:t>
      </w:r>
    </w:p>
    <w:p w14:paraId="55A461E0" w14:textId="77777777" w:rsidR="00D51613" w:rsidRDefault="00D51613" w:rsidP="002D333D">
      <w:pPr>
        <w:spacing w:line="360" w:lineRule="auto"/>
        <w:rPr>
          <w:rFonts w:cs="Arial"/>
          <w:b/>
          <w:sz w:val="40"/>
          <w:szCs w:val="24"/>
        </w:rPr>
      </w:pPr>
      <w:r>
        <w:rPr>
          <w:rFonts w:cs="Arial"/>
          <w:b/>
          <w:sz w:val="40"/>
          <w:szCs w:val="24"/>
        </w:rPr>
        <w:br w:type="page"/>
      </w:r>
    </w:p>
    <w:p w14:paraId="3B37456B" w14:textId="3F862941" w:rsidR="0056422F" w:rsidRDefault="0056422F" w:rsidP="002D333D">
      <w:pPr>
        <w:pStyle w:val="Ttulo1"/>
        <w:spacing w:line="360" w:lineRule="auto"/>
      </w:pPr>
      <w:bookmarkStart w:id="10" w:name="_Toc483684956"/>
      <w:r>
        <w:lastRenderedPageBreak/>
        <w:t>FUNDAMENTOS TEÓRICOS, NORMAS TÉCNICAS Y ESTÁNDARES</w:t>
      </w:r>
      <w:bookmarkEnd w:id="10"/>
    </w:p>
    <w:p w14:paraId="18E96F1E" w14:textId="77777777" w:rsidR="0056422F" w:rsidRPr="0056422F" w:rsidRDefault="0056422F" w:rsidP="002D333D">
      <w:pPr>
        <w:spacing w:line="360" w:lineRule="auto"/>
      </w:pPr>
    </w:p>
    <w:p w14:paraId="579DD65C" w14:textId="198A761C" w:rsidR="00D51613" w:rsidRDefault="00D51613" w:rsidP="002D333D">
      <w:pPr>
        <w:pStyle w:val="Ttulo2"/>
        <w:spacing w:line="360" w:lineRule="auto"/>
      </w:pPr>
      <w:bookmarkStart w:id="11" w:name="_Toc483684957"/>
      <w:r>
        <w:t>FUNDAMENTOS TEÓRICOS</w:t>
      </w:r>
      <w:bookmarkEnd w:id="11"/>
    </w:p>
    <w:p w14:paraId="6FE1D88D" w14:textId="3F7A1B50" w:rsidR="00CC2E74" w:rsidRDefault="00CC2E74" w:rsidP="00CC2E74">
      <w:pPr>
        <w:spacing w:line="360" w:lineRule="auto"/>
        <w:ind w:firstLine="709"/>
      </w:pPr>
      <w:r>
        <w:t>Primero que todo en esta sección, cabe destacar lo siguiente:</w:t>
      </w:r>
    </w:p>
    <w:p w14:paraId="471A65D2" w14:textId="1B716F68" w:rsidR="00CC2E74" w:rsidRDefault="00CC2E74" w:rsidP="00CC2E74">
      <w:pPr>
        <w:spacing w:after="0" w:line="360" w:lineRule="auto"/>
        <w:ind w:firstLine="709"/>
        <w:rPr>
          <w:rFonts w:cs="Arial"/>
          <w:szCs w:val="24"/>
        </w:rPr>
      </w:pPr>
      <w:r>
        <w:rPr>
          <w:rFonts w:cs="Arial"/>
          <w:szCs w:val="24"/>
        </w:rPr>
        <w:t>La normativa mencionada en la introducción</w:t>
      </w:r>
      <w:r>
        <w:rPr>
          <w:rFonts w:cs="Arial"/>
          <w:szCs w:val="24"/>
        </w:rPr>
        <w:t xml:space="preserve"> implicaría que la disponibilidad de los docentes estuviera bajo ciertos márgenes regulatorios, eliminando la posibilidad existente de que ellos sean quienes tengan el control total sobre su disponibilidad, teniendo que adaptarse. De cualquier otra forma, al existir muchísima variación dentro de todas las disponibilidades de los docentes, es prácticamente imposible realizar un horario de tal grado de que este sea compacto en relación a la carga académica docente. </w:t>
      </w:r>
      <w:r>
        <w:rPr>
          <w:rFonts w:cs="Arial"/>
          <w:szCs w:val="24"/>
        </w:rPr>
        <w:t>Esta nueva normativa sería absolutamente necesaria si se buscase entregar una solución al gran problema de las ventanas en los docentes.</w:t>
      </w:r>
    </w:p>
    <w:p w14:paraId="69CBA8B1" w14:textId="626E1FE8" w:rsidR="00CC2E74" w:rsidRDefault="00CC2E74" w:rsidP="00CC2E74">
      <w:pPr>
        <w:spacing w:after="0" w:line="360" w:lineRule="auto"/>
        <w:ind w:firstLine="709"/>
        <w:rPr>
          <w:rFonts w:cs="Arial"/>
          <w:szCs w:val="24"/>
        </w:rPr>
      </w:pPr>
    </w:p>
    <w:p w14:paraId="35CAFAF9" w14:textId="2CDA52AF" w:rsidR="00CC2E74" w:rsidRDefault="00CC2E74" w:rsidP="00CC2E74">
      <w:pPr>
        <w:spacing w:after="0" w:line="360" w:lineRule="auto"/>
        <w:ind w:firstLine="709"/>
        <w:rPr>
          <w:rFonts w:cs="Arial"/>
          <w:szCs w:val="24"/>
        </w:rPr>
      </w:pPr>
      <w:r>
        <w:rPr>
          <w:rFonts w:cs="Arial"/>
          <w:szCs w:val="24"/>
        </w:rPr>
        <w:t>Sin embargo, y en razón de tesis y como proceso de investigación aplicada, se ha optado por la solución de un sistema web, dejando registrado todo lo necesario para que en un futuro pueda implementarse esta nueva normativa y demostrando que, sin esta, por muy automatizado o inteligente que sea el sistema, no podrá entregar una solución que satisfaga a todos los implicados en este proceso.</w:t>
      </w:r>
    </w:p>
    <w:p w14:paraId="4EA2C74F" w14:textId="55C50354" w:rsidR="00A91C55" w:rsidRDefault="00A91C55" w:rsidP="00CC2E74">
      <w:pPr>
        <w:spacing w:after="0" w:line="360" w:lineRule="auto"/>
        <w:ind w:firstLine="709"/>
        <w:rPr>
          <w:rFonts w:cs="Arial"/>
          <w:szCs w:val="24"/>
        </w:rPr>
      </w:pPr>
    </w:p>
    <w:p w14:paraId="021DA15C" w14:textId="095088D7" w:rsidR="00A91C55" w:rsidRDefault="00A91C55" w:rsidP="00CC2E74">
      <w:pPr>
        <w:spacing w:after="0" w:line="360" w:lineRule="auto"/>
        <w:ind w:firstLine="709"/>
        <w:rPr>
          <w:rFonts w:cs="Arial"/>
          <w:szCs w:val="24"/>
        </w:rPr>
      </w:pPr>
      <w:r>
        <w:rPr>
          <w:rFonts w:cs="Arial"/>
          <w:szCs w:val="24"/>
        </w:rPr>
        <w:t xml:space="preserve">En cuanto al sistema web, este disminuiría considerable </w:t>
      </w:r>
      <w:r w:rsidR="00D42678">
        <w:rPr>
          <w:rFonts w:cs="Arial"/>
          <w:szCs w:val="24"/>
        </w:rPr>
        <w:t>los tiempos y la complejidad implicada en el proceso de planificación horaria académica debido a que el análisis y concentración necesaria para evitar errores estaría dada por el sistema mismo, y no por un ser humano, siguiendo todas las normas y restricciones dadas por la institución.</w:t>
      </w:r>
    </w:p>
    <w:p w14:paraId="719E5BD2" w14:textId="63357E93" w:rsidR="00D42678" w:rsidRDefault="00D42678" w:rsidP="00CC2E74">
      <w:pPr>
        <w:spacing w:after="0" w:line="360" w:lineRule="auto"/>
        <w:ind w:firstLine="709"/>
        <w:rPr>
          <w:rFonts w:cs="Arial"/>
          <w:szCs w:val="24"/>
        </w:rPr>
      </w:pPr>
    </w:p>
    <w:p w14:paraId="1645ADD7" w14:textId="2FFE2565" w:rsidR="00D42678" w:rsidRDefault="00D42678" w:rsidP="00CC2E74">
      <w:pPr>
        <w:spacing w:after="0" w:line="360" w:lineRule="auto"/>
        <w:ind w:firstLine="709"/>
        <w:rPr>
          <w:rFonts w:cs="Arial"/>
          <w:szCs w:val="24"/>
        </w:rPr>
      </w:pPr>
      <w:r>
        <w:rPr>
          <w:rFonts w:cs="Arial"/>
          <w:szCs w:val="24"/>
        </w:rPr>
        <w:t>De esta manera, se cumpliría con todos los requerimientos del proyecto y se impactaría de forma positiva en el proceso de planificación en cuanto a los usuarios.</w:t>
      </w:r>
    </w:p>
    <w:p w14:paraId="694DF0FD" w14:textId="4CDFA40E" w:rsidR="00D51613" w:rsidRDefault="00D51613" w:rsidP="002D333D">
      <w:pPr>
        <w:pStyle w:val="Ttulo2"/>
        <w:spacing w:line="360" w:lineRule="auto"/>
      </w:pPr>
      <w:bookmarkStart w:id="12" w:name="_Toc483684958"/>
      <w:r>
        <w:lastRenderedPageBreak/>
        <w:t>NORMAS TÉCNICAS</w:t>
      </w:r>
      <w:r w:rsidR="008F03EE">
        <w:t xml:space="preserve"> Y ESTÁNDARES</w:t>
      </w:r>
      <w:bookmarkEnd w:id="12"/>
    </w:p>
    <w:p w14:paraId="3AA58DF8" w14:textId="31A3255E" w:rsidR="008F03EE" w:rsidRDefault="008F03EE" w:rsidP="002D333D">
      <w:pPr>
        <w:spacing w:line="360" w:lineRule="auto"/>
        <w:ind w:firstLine="709"/>
        <w:rPr>
          <w:rFonts w:cs="Arial"/>
          <w:szCs w:val="24"/>
        </w:rPr>
      </w:pPr>
      <w:r>
        <w:rPr>
          <w:rFonts w:cs="Arial"/>
          <w:szCs w:val="24"/>
        </w:rPr>
        <w:t>Acerca de las normas técnicas, se utilizarán las siguientes:</w:t>
      </w:r>
    </w:p>
    <w:p w14:paraId="77353243" w14:textId="37588F99" w:rsidR="008F03EE" w:rsidRDefault="008F03EE" w:rsidP="002D333D">
      <w:pPr>
        <w:pStyle w:val="Prrafodelista"/>
        <w:numPr>
          <w:ilvl w:val="0"/>
          <w:numId w:val="12"/>
        </w:numPr>
        <w:spacing w:line="360" w:lineRule="auto"/>
        <w:rPr>
          <w:rFonts w:cs="Arial"/>
          <w:szCs w:val="24"/>
        </w:rPr>
      </w:pPr>
      <w:r>
        <w:rPr>
          <w:rFonts w:cs="Arial"/>
          <w:szCs w:val="24"/>
        </w:rPr>
        <w:t>Adaptación de metodología ágil SCRUM</w:t>
      </w:r>
      <w:r w:rsidR="005B5525">
        <w:rPr>
          <w:rStyle w:val="Refdenotaalpie"/>
          <w:rFonts w:cs="Arial"/>
          <w:szCs w:val="24"/>
        </w:rPr>
        <w:footnoteReference w:id="4"/>
      </w:r>
      <w:r w:rsidR="007932F4">
        <w:rPr>
          <w:rFonts w:cs="Arial"/>
          <w:szCs w:val="24"/>
        </w:rPr>
        <w:t xml:space="preserve"> para el desarrollo del proyecto</w:t>
      </w:r>
      <w:r>
        <w:rPr>
          <w:rFonts w:cs="Arial"/>
          <w:szCs w:val="24"/>
        </w:rPr>
        <w:t>.</w:t>
      </w:r>
    </w:p>
    <w:p w14:paraId="5B1E7CBB" w14:textId="5A79086A" w:rsidR="008F03EE" w:rsidRDefault="008F03EE" w:rsidP="002D333D">
      <w:pPr>
        <w:pStyle w:val="Prrafodelista"/>
        <w:numPr>
          <w:ilvl w:val="0"/>
          <w:numId w:val="12"/>
        </w:numPr>
        <w:spacing w:line="360" w:lineRule="auto"/>
        <w:rPr>
          <w:rFonts w:cs="Arial"/>
          <w:szCs w:val="24"/>
        </w:rPr>
      </w:pPr>
      <w:r>
        <w:rPr>
          <w:rFonts w:cs="Arial"/>
          <w:szCs w:val="24"/>
        </w:rPr>
        <w:t xml:space="preserve">Utilización de Control de </w:t>
      </w:r>
      <w:r w:rsidR="007932F4">
        <w:rPr>
          <w:rFonts w:cs="Arial"/>
          <w:szCs w:val="24"/>
        </w:rPr>
        <w:t>V</w:t>
      </w:r>
      <w:r>
        <w:rPr>
          <w:rFonts w:cs="Arial"/>
          <w:szCs w:val="24"/>
        </w:rPr>
        <w:t>ersiones</w:t>
      </w:r>
      <w:r w:rsidR="005B5525">
        <w:rPr>
          <w:rStyle w:val="Refdenotaalpie"/>
          <w:rFonts w:cs="Arial"/>
          <w:szCs w:val="24"/>
        </w:rPr>
        <w:footnoteReference w:id="5"/>
      </w:r>
      <w:r>
        <w:rPr>
          <w:rFonts w:cs="Arial"/>
          <w:szCs w:val="24"/>
        </w:rPr>
        <w:t xml:space="preserve"> para documentar y dejar un historial acerca de cada cambio y avance realizado en el proyecto.</w:t>
      </w:r>
    </w:p>
    <w:p w14:paraId="7044A013" w14:textId="57FF6CA4" w:rsidR="00942E3E" w:rsidRDefault="00942E3E" w:rsidP="002D333D">
      <w:pPr>
        <w:spacing w:line="360" w:lineRule="auto"/>
        <w:ind w:firstLine="709"/>
        <w:rPr>
          <w:rFonts w:cs="Arial"/>
          <w:szCs w:val="24"/>
        </w:rPr>
      </w:pPr>
      <w:r>
        <w:rPr>
          <w:rFonts w:cs="Arial"/>
          <w:szCs w:val="24"/>
        </w:rPr>
        <w:t>El uso de una metodología ágil o adaptación de esta permite ir verificando y validando cada mantenedor y algoritmo implementado en el proyecto de una manera más veloz y no sujeta a una extensa cantidad de pasos que pueden llegar a ser innecesarios. Ya que el desarrollo ágil se basa en el desarrollo iterativo e incremental</w:t>
      </w:r>
      <w:r w:rsidR="0056422F">
        <w:rPr>
          <w:rStyle w:val="Refdenotaalpie"/>
          <w:rFonts w:cs="Arial"/>
          <w:szCs w:val="24"/>
        </w:rPr>
        <w:footnoteReference w:id="6"/>
      </w:r>
      <w:r>
        <w:rPr>
          <w:rFonts w:cs="Arial"/>
          <w:szCs w:val="24"/>
        </w:rPr>
        <w:t>, este modelo trabajaría completa y funcionalmente al proyecto en cuestión, el cual incluye una alta cantidad de mantenedores y algoritmos que dependen de estos.</w:t>
      </w:r>
    </w:p>
    <w:p w14:paraId="73A83FEE" w14:textId="251ADEF5" w:rsidR="00942E3E" w:rsidRPr="00942E3E" w:rsidRDefault="00942E3E" w:rsidP="002D333D">
      <w:pPr>
        <w:spacing w:line="360" w:lineRule="auto"/>
        <w:ind w:firstLine="709"/>
        <w:rPr>
          <w:rFonts w:cs="Arial"/>
          <w:szCs w:val="24"/>
        </w:rPr>
      </w:pPr>
      <w:r>
        <w:rPr>
          <w:rFonts w:cs="Arial"/>
          <w:szCs w:val="24"/>
        </w:rPr>
        <w:t xml:space="preserve">En conjunto con lo anterior, el Control de Versiones es una opción precisa al momento de trabajar bajo </w:t>
      </w:r>
      <w:r w:rsidR="0056422F">
        <w:rPr>
          <w:rFonts w:cs="Arial"/>
          <w:szCs w:val="24"/>
        </w:rPr>
        <w:t xml:space="preserve">la </w:t>
      </w:r>
      <w:r>
        <w:rPr>
          <w:rFonts w:cs="Arial"/>
          <w:szCs w:val="24"/>
        </w:rPr>
        <w:t>metodología</w:t>
      </w:r>
      <w:r w:rsidR="0056422F">
        <w:rPr>
          <w:rFonts w:cs="Arial"/>
          <w:szCs w:val="24"/>
        </w:rPr>
        <w:t xml:space="preserve"> mencionada</w:t>
      </w:r>
      <w:r>
        <w:rPr>
          <w:rFonts w:cs="Arial"/>
          <w:szCs w:val="24"/>
        </w:rPr>
        <w:t xml:space="preserve"> ya que permite una documentación sencilla y rápida, además de permitir la revisión y validación de cada cambio hecho al proyecto sin ningún tipo de complicación, facilitando y mejorando el proceso de termino de cada Sprint en la metodología, mejorando la calidad del proyecto mismo.</w:t>
      </w:r>
    </w:p>
    <w:p w14:paraId="61A078B2" w14:textId="34B998F5" w:rsidR="00EF7DCF" w:rsidRDefault="00833583" w:rsidP="002D333D">
      <w:pPr>
        <w:spacing w:line="360" w:lineRule="auto"/>
        <w:ind w:firstLine="709"/>
        <w:rPr>
          <w:rFonts w:cs="Arial"/>
          <w:szCs w:val="24"/>
        </w:rPr>
      </w:pPr>
      <w:r>
        <w:rPr>
          <w:rFonts w:cs="Arial"/>
          <w:szCs w:val="24"/>
        </w:rPr>
        <w:t>También se</w:t>
      </w:r>
      <w:r w:rsidR="00EF7DCF">
        <w:rPr>
          <w:rFonts w:cs="Arial"/>
          <w:szCs w:val="24"/>
        </w:rPr>
        <w:t xml:space="preserve"> utilizará</w:t>
      </w:r>
      <w:r>
        <w:rPr>
          <w:rFonts w:cs="Arial"/>
          <w:szCs w:val="24"/>
        </w:rPr>
        <w:t>n</w:t>
      </w:r>
      <w:r w:rsidR="00EF7DCF">
        <w:rPr>
          <w:rFonts w:cs="Arial"/>
          <w:szCs w:val="24"/>
        </w:rPr>
        <w:t xml:space="preserve"> estándares de la ISO e IEEE para asegurar la calidad de los procesos implicados en este, además de validarlos. Los estándares son los siguientes:</w:t>
      </w:r>
    </w:p>
    <w:p w14:paraId="43A1C671" w14:textId="485F49C2" w:rsidR="00EF7DCF" w:rsidRDefault="00EF7DCF" w:rsidP="002D333D">
      <w:pPr>
        <w:pStyle w:val="Prrafodelista"/>
        <w:numPr>
          <w:ilvl w:val="0"/>
          <w:numId w:val="11"/>
        </w:numPr>
        <w:spacing w:line="360" w:lineRule="auto"/>
        <w:rPr>
          <w:rFonts w:cs="Arial"/>
          <w:szCs w:val="24"/>
        </w:rPr>
      </w:pPr>
      <w:r>
        <w:rPr>
          <w:rFonts w:cs="Arial"/>
          <w:szCs w:val="24"/>
        </w:rPr>
        <w:t>IEEE 830</w:t>
      </w:r>
      <w:r w:rsidR="00942E3E">
        <w:rPr>
          <w:rStyle w:val="Refdenotaalpie"/>
          <w:rFonts w:cs="Arial"/>
          <w:szCs w:val="24"/>
        </w:rPr>
        <w:footnoteReference w:id="7"/>
      </w:r>
      <w:r>
        <w:rPr>
          <w:rFonts w:cs="Arial"/>
          <w:szCs w:val="24"/>
        </w:rPr>
        <w:t xml:space="preserve"> (Prácticas recomendadas para un buen ERS).</w:t>
      </w:r>
    </w:p>
    <w:p w14:paraId="00316A98" w14:textId="12E81AD3" w:rsidR="00EF7DCF" w:rsidRDefault="00EF7DCF" w:rsidP="002D333D">
      <w:pPr>
        <w:pStyle w:val="Prrafodelista"/>
        <w:numPr>
          <w:ilvl w:val="0"/>
          <w:numId w:val="11"/>
        </w:numPr>
        <w:spacing w:line="360" w:lineRule="auto"/>
        <w:rPr>
          <w:rFonts w:cs="Arial"/>
          <w:szCs w:val="24"/>
        </w:rPr>
      </w:pPr>
      <w:r>
        <w:rPr>
          <w:rFonts w:cs="Arial"/>
          <w:szCs w:val="24"/>
        </w:rPr>
        <w:t>ISO 27002</w:t>
      </w:r>
      <w:r w:rsidR="00942E3E">
        <w:rPr>
          <w:rStyle w:val="Refdenotaalpie"/>
          <w:rFonts w:cs="Arial"/>
          <w:szCs w:val="24"/>
        </w:rPr>
        <w:footnoteReference w:id="8"/>
      </w:r>
      <w:r>
        <w:rPr>
          <w:rFonts w:cs="Arial"/>
          <w:szCs w:val="24"/>
        </w:rPr>
        <w:t xml:space="preserve"> (Guía de buenas prácticas en relación a la seguridad de la información).</w:t>
      </w:r>
    </w:p>
    <w:p w14:paraId="6D59BE82" w14:textId="7CCF2D1C" w:rsidR="0056422F" w:rsidRPr="0056422F" w:rsidRDefault="0056422F" w:rsidP="002D333D">
      <w:pPr>
        <w:spacing w:line="360" w:lineRule="auto"/>
        <w:ind w:firstLine="709"/>
        <w:rPr>
          <w:rFonts w:cs="Arial"/>
          <w:szCs w:val="24"/>
        </w:rPr>
      </w:pPr>
      <w:r>
        <w:rPr>
          <w:rFonts w:cs="Arial"/>
          <w:szCs w:val="24"/>
        </w:rPr>
        <w:t>La utilización del estándar ISO 27002 es clave debido a la seguridad exigida por el cliente con el tratamiento de información confidencial de la institución.</w:t>
      </w:r>
    </w:p>
    <w:p w14:paraId="01548551" w14:textId="77777777" w:rsidR="0056422F" w:rsidRDefault="0056422F" w:rsidP="002D333D">
      <w:pPr>
        <w:spacing w:line="360" w:lineRule="auto"/>
        <w:jc w:val="center"/>
        <w:rPr>
          <w:rFonts w:cs="Arial"/>
          <w:szCs w:val="24"/>
        </w:rPr>
      </w:pPr>
    </w:p>
    <w:p w14:paraId="228B2DF9" w14:textId="77777777" w:rsidR="0056422F" w:rsidRDefault="0056422F" w:rsidP="002D333D">
      <w:pPr>
        <w:spacing w:line="360" w:lineRule="auto"/>
        <w:jc w:val="center"/>
        <w:rPr>
          <w:rFonts w:cs="Arial"/>
          <w:szCs w:val="24"/>
        </w:rPr>
      </w:pPr>
    </w:p>
    <w:p w14:paraId="506F701D" w14:textId="77777777" w:rsidR="0056422F" w:rsidRDefault="0056422F" w:rsidP="002D333D">
      <w:pPr>
        <w:spacing w:line="360" w:lineRule="auto"/>
        <w:jc w:val="center"/>
        <w:rPr>
          <w:rFonts w:cs="Arial"/>
          <w:szCs w:val="24"/>
        </w:rPr>
      </w:pPr>
    </w:p>
    <w:p w14:paraId="5E2CF8E3" w14:textId="77777777" w:rsidR="0056422F" w:rsidRDefault="0056422F" w:rsidP="002D333D">
      <w:pPr>
        <w:spacing w:line="360" w:lineRule="auto"/>
        <w:jc w:val="center"/>
        <w:rPr>
          <w:rFonts w:cs="Arial"/>
          <w:szCs w:val="24"/>
        </w:rPr>
      </w:pPr>
    </w:p>
    <w:p w14:paraId="7E5517A5" w14:textId="77777777" w:rsidR="0056422F" w:rsidRDefault="0056422F" w:rsidP="002D333D">
      <w:pPr>
        <w:spacing w:line="360" w:lineRule="auto"/>
        <w:jc w:val="center"/>
        <w:rPr>
          <w:rFonts w:cs="Arial"/>
          <w:szCs w:val="24"/>
        </w:rPr>
      </w:pPr>
    </w:p>
    <w:p w14:paraId="21790676" w14:textId="77777777" w:rsidR="0056422F" w:rsidRDefault="0056422F" w:rsidP="002D333D">
      <w:pPr>
        <w:spacing w:line="360" w:lineRule="auto"/>
        <w:jc w:val="center"/>
        <w:rPr>
          <w:rFonts w:cs="Arial"/>
          <w:szCs w:val="24"/>
        </w:rPr>
      </w:pPr>
    </w:p>
    <w:p w14:paraId="3AF99789" w14:textId="77777777" w:rsidR="0056422F" w:rsidRDefault="0056422F" w:rsidP="002D333D">
      <w:pPr>
        <w:spacing w:line="360" w:lineRule="auto"/>
        <w:rPr>
          <w:rFonts w:cs="Arial"/>
          <w:szCs w:val="24"/>
        </w:rPr>
      </w:pPr>
    </w:p>
    <w:p w14:paraId="1437453A" w14:textId="77777777" w:rsidR="0056422F" w:rsidRDefault="0056422F" w:rsidP="002D333D">
      <w:pPr>
        <w:spacing w:line="360" w:lineRule="auto"/>
        <w:jc w:val="center"/>
        <w:rPr>
          <w:rFonts w:cs="Arial"/>
          <w:szCs w:val="24"/>
        </w:rPr>
      </w:pPr>
    </w:p>
    <w:p w14:paraId="27678F79" w14:textId="77777777" w:rsidR="0056422F" w:rsidRDefault="0056422F" w:rsidP="002D333D">
      <w:pPr>
        <w:spacing w:line="360" w:lineRule="auto"/>
        <w:jc w:val="center"/>
        <w:rPr>
          <w:rFonts w:cs="Arial"/>
          <w:szCs w:val="24"/>
        </w:rPr>
      </w:pPr>
    </w:p>
    <w:p w14:paraId="4AF7E0C9" w14:textId="77777777" w:rsidR="0056422F" w:rsidRDefault="0056422F" w:rsidP="002D333D">
      <w:pPr>
        <w:spacing w:line="360" w:lineRule="auto"/>
        <w:jc w:val="center"/>
        <w:rPr>
          <w:rFonts w:cs="Arial"/>
          <w:szCs w:val="24"/>
        </w:rPr>
      </w:pPr>
    </w:p>
    <w:p w14:paraId="227751F8" w14:textId="40846785" w:rsidR="0056422F" w:rsidRDefault="0056422F" w:rsidP="002D333D">
      <w:pPr>
        <w:spacing w:line="360" w:lineRule="auto"/>
        <w:jc w:val="center"/>
        <w:rPr>
          <w:rFonts w:cs="Arial"/>
          <w:b/>
          <w:sz w:val="40"/>
          <w:szCs w:val="24"/>
        </w:rPr>
      </w:pPr>
      <w:r>
        <w:rPr>
          <w:rFonts w:cs="Arial"/>
          <w:b/>
          <w:sz w:val="40"/>
          <w:szCs w:val="24"/>
        </w:rPr>
        <w:t>CAPÍTULO IV</w:t>
      </w:r>
    </w:p>
    <w:p w14:paraId="32843687" w14:textId="77777777" w:rsidR="0056422F" w:rsidRDefault="0056422F" w:rsidP="002D333D">
      <w:pPr>
        <w:spacing w:line="360" w:lineRule="auto"/>
        <w:jc w:val="left"/>
        <w:rPr>
          <w:rFonts w:cs="Arial"/>
          <w:b/>
          <w:sz w:val="40"/>
          <w:szCs w:val="24"/>
        </w:rPr>
      </w:pPr>
      <w:r>
        <w:rPr>
          <w:rFonts w:cs="Arial"/>
          <w:b/>
          <w:sz w:val="40"/>
          <w:szCs w:val="24"/>
        </w:rPr>
        <w:br w:type="page"/>
      </w:r>
    </w:p>
    <w:p w14:paraId="27E2BD49" w14:textId="77551CEC" w:rsidR="0056422F" w:rsidRDefault="000A2957" w:rsidP="002D333D">
      <w:pPr>
        <w:pStyle w:val="Ttulo1"/>
        <w:spacing w:line="360" w:lineRule="auto"/>
      </w:pPr>
      <w:bookmarkStart w:id="13" w:name="_Toc483684959"/>
      <w:r>
        <w:lastRenderedPageBreak/>
        <w:t>PLANIFICACIÓN Y DESARROLLO DEL PROYECTO</w:t>
      </w:r>
      <w:bookmarkEnd w:id="13"/>
    </w:p>
    <w:p w14:paraId="17438119" w14:textId="13BC5D33" w:rsidR="000A2957" w:rsidRDefault="000A2957" w:rsidP="002D333D">
      <w:pPr>
        <w:spacing w:line="360" w:lineRule="auto"/>
      </w:pPr>
    </w:p>
    <w:p w14:paraId="3C501B16" w14:textId="5F9E8484" w:rsidR="000A2957" w:rsidRDefault="00464E0A" w:rsidP="002D333D">
      <w:pPr>
        <w:pStyle w:val="Ttulo2"/>
        <w:spacing w:line="360" w:lineRule="auto"/>
      </w:pPr>
      <w:bookmarkStart w:id="14" w:name="_Toc483684960"/>
      <w:r>
        <w:t>INSTALACIÓN</w:t>
      </w:r>
      <w:bookmarkEnd w:id="14"/>
    </w:p>
    <w:p w14:paraId="5F4EAD65" w14:textId="7ABFAE2A" w:rsidR="00464E0A" w:rsidRDefault="00464E0A" w:rsidP="002D333D">
      <w:pPr>
        <w:spacing w:line="360" w:lineRule="auto"/>
        <w:ind w:firstLine="709"/>
      </w:pPr>
      <w:r>
        <w:t>Al tratarse de un sistema web, la posible instalación en equipos del cliente no es requerida, ya que estos utilizarán sus browsers</w:t>
      </w:r>
      <w:r>
        <w:rPr>
          <w:rStyle w:val="Refdenotaalpie"/>
        </w:rPr>
        <w:footnoteReference w:id="9"/>
      </w:r>
      <w:r>
        <w:t xml:space="preserve"> y la instalación de estos está fuera del alcance del proyecto en cuestión.</w:t>
      </w:r>
    </w:p>
    <w:p w14:paraId="11659E7D" w14:textId="330179EF" w:rsidR="00EF5C6A" w:rsidRDefault="00464E0A" w:rsidP="002D333D">
      <w:pPr>
        <w:spacing w:line="360" w:lineRule="auto"/>
        <w:ind w:firstLine="709"/>
      </w:pPr>
      <w:r>
        <w:t>Sin embargo, la instalación</w:t>
      </w:r>
      <w:r w:rsidR="004760FD">
        <w:t xml:space="preserve"> de todos los softwares </w:t>
      </w:r>
      <w:r>
        <w:t>en el VPS que se utilizará es necesaria para el funcionamiento del sistema.</w:t>
      </w:r>
      <w:r w:rsidR="00EF5C6A" w:rsidRPr="00EF5C6A">
        <w:t xml:space="preserve"> </w:t>
      </w:r>
      <w:r w:rsidR="00EF5C6A">
        <w:t>Estas instalaciones estarán dadas por distintas fuentes de internet siguiendo el siguiente orden:</w:t>
      </w:r>
    </w:p>
    <w:p w14:paraId="5AAF9DF0" w14:textId="512D639A" w:rsidR="00EF5C6A" w:rsidRDefault="00EF5C6A" w:rsidP="002D333D">
      <w:pPr>
        <w:pStyle w:val="Prrafodelista"/>
        <w:numPr>
          <w:ilvl w:val="0"/>
          <w:numId w:val="13"/>
        </w:numPr>
        <w:spacing w:line="360" w:lineRule="auto"/>
      </w:pPr>
      <w:r>
        <w:t>Instalación y configuración de Ubuntu Server. [1]</w:t>
      </w:r>
    </w:p>
    <w:p w14:paraId="6006401D" w14:textId="752D4E32" w:rsidR="00EF5C6A" w:rsidRDefault="00EF5C6A" w:rsidP="002D333D">
      <w:pPr>
        <w:pStyle w:val="Prrafodelista"/>
        <w:numPr>
          <w:ilvl w:val="0"/>
          <w:numId w:val="13"/>
        </w:numPr>
        <w:spacing w:line="360" w:lineRule="auto"/>
      </w:pPr>
      <w:r>
        <w:t xml:space="preserve">Instalación y configuración de </w:t>
      </w:r>
      <w:proofErr w:type="spellStart"/>
      <w:r>
        <w:t>MariaDB</w:t>
      </w:r>
      <w:proofErr w:type="spellEnd"/>
      <w:r>
        <w:t>. [2]</w:t>
      </w:r>
    </w:p>
    <w:p w14:paraId="28FEE45A" w14:textId="750FD0F6" w:rsidR="00EF5C6A" w:rsidRDefault="00EF5C6A" w:rsidP="002D333D">
      <w:pPr>
        <w:pStyle w:val="Prrafodelista"/>
        <w:numPr>
          <w:ilvl w:val="0"/>
          <w:numId w:val="13"/>
        </w:numPr>
        <w:spacing w:line="360" w:lineRule="auto"/>
      </w:pPr>
      <w:r>
        <w:t xml:space="preserve">Instalación de </w:t>
      </w:r>
      <w:proofErr w:type="spellStart"/>
      <w:r>
        <w:t>NodeJS</w:t>
      </w:r>
      <w:proofErr w:type="spellEnd"/>
      <w:r>
        <w:t>. [3]</w:t>
      </w:r>
    </w:p>
    <w:p w14:paraId="7AD05E0E" w14:textId="77777777" w:rsidR="00EF5C6A" w:rsidRDefault="00EF5C6A" w:rsidP="002D333D">
      <w:pPr>
        <w:spacing w:line="360" w:lineRule="auto"/>
        <w:ind w:firstLine="709"/>
      </w:pPr>
    </w:p>
    <w:p w14:paraId="517F39E8" w14:textId="3ADFD6C6" w:rsidR="00EF5C6A" w:rsidRDefault="00EF5C6A" w:rsidP="002D333D">
      <w:pPr>
        <w:pStyle w:val="Ttulo2"/>
        <w:spacing w:line="360" w:lineRule="auto"/>
      </w:pPr>
      <w:bookmarkStart w:id="15" w:name="_Toc483684961"/>
      <w:r>
        <w:t>IMPLEMENTACIÓN</w:t>
      </w:r>
      <w:bookmarkEnd w:id="15"/>
    </w:p>
    <w:p w14:paraId="6ABE0A60" w14:textId="71028407" w:rsidR="00DB717D" w:rsidRDefault="00DB717D" w:rsidP="002D333D">
      <w:pPr>
        <w:spacing w:line="360" w:lineRule="auto"/>
        <w:ind w:firstLine="709"/>
      </w:pPr>
      <w:r>
        <w:t>El proyecto se implementará en un ambiente web debido a la portabilidad requerida por los stakeholders. Este ambiente web será un VPS con la capacidad de soportar las distintas tecnologías mencionadas en la factibilidad técnica y que permita la incorporación de distintos niveles de seguridad como certificados HTTPS, cortafuegos, etc.</w:t>
      </w:r>
    </w:p>
    <w:p w14:paraId="17A10348" w14:textId="77777777" w:rsidR="00DB717D" w:rsidRDefault="00DB717D" w:rsidP="002D333D">
      <w:pPr>
        <w:spacing w:line="360" w:lineRule="auto"/>
        <w:ind w:firstLine="709"/>
      </w:pPr>
      <w:r>
        <w:t xml:space="preserve">Como se menciona en el párrafo anterior, la seguridad en el sistema propuesto es un requerimiento no funcional necesario y exigido por el cliente debido al manejo de información confidencial de los docentes y de la Universidad Tecnológica de Chile, INACAP sede Chillán, por lo tanto, esto es un punto crucial al momento de elegir la plataforma para la implementación del proyecto. A continuación, podemos ver una </w:t>
      </w:r>
      <w:r>
        <w:lastRenderedPageBreak/>
        <w:t>pequeña tabla comparativa acerca de la diferencia sobre seguridad en un hosting y un VPS:</w:t>
      </w:r>
    </w:p>
    <w:tbl>
      <w:tblPr>
        <w:tblStyle w:val="Tabladecuadrcula4"/>
        <w:tblW w:w="0" w:type="auto"/>
        <w:tblLook w:val="0420" w:firstRow="1" w:lastRow="0" w:firstColumn="0" w:lastColumn="0" w:noHBand="0" w:noVBand="1"/>
      </w:tblPr>
      <w:tblGrid>
        <w:gridCol w:w="4975"/>
        <w:gridCol w:w="4420"/>
      </w:tblGrid>
      <w:tr w:rsidR="00DB717D" w:rsidRPr="00DB717D" w14:paraId="1387144B" w14:textId="77777777" w:rsidTr="00DB717D">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07416956" w14:textId="77777777" w:rsidR="00DB717D" w:rsidRPr="00DB717D" w:rsidRDefault="00DB717D" w:rsidP="002D333D">
            <w:pPr>
              <w:spacing w:line="360" w:lineRule="auto"/>
              <w:jc w:val="center"/>
            </w:pPr>
            <w:r w:rsidRPr="00DB717D">
              <w:t>HOSTING</w:t>
            </w:r>
          </w:p>
        </w:tc>
        <w:tc>
          <w:tcPr>
            <w:tcW w:w="0" w:type="auto"/>
            <w:vAlign w:val="center"/>
          </w:tcPr>
          <w:p w14:paraId="7372BB44" w14:textId="77777777" w:rsidR="00DB717D" w:rsidRPr="00DB717D" w:rsidRDefault="00DB717D" w:rsidP="002D333D">
            <w:pPr>
              <w:spacing w:line="360" w:lineRule="auto"/>
              <w:jc w:val="center"/>
            </w:pPr>
            <w:r w:rsidRPr="00DB717D">
              <w:t>VPS</w:t>
            </w:r>
          </w:p>
        </w:tc>
      </w:tr>
      <w:tr w:rsidR="00DB717D" w:rsidRPr="00DB717D" w14:paraId="75C18BB3"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40224D00" w14:textId="77777777" w:rsidR="00DB717D" w:rsidRPr="00DB717D" w:rsidRDefault="00DB717D" w:rsidP="002D333D">
            <w:pPr>
              <w:spacing w:line="360" w:lineRule="auto"/>
            </w:pPr>
            <w:r w:rsidRPr="00DB717D">
              <w:t>El mantenimiento del servidor no es requerido, sin embargo, esto presenta dificultades al momento de solucionar errores y/o implementar un mayor nivel de seguridad.</w:t>
            </w:r>
          </w:p>
        </w:tc>
        <w:tc>
          <w:tcPr>
            <w:tcW w:w="0" w:type="auto"/>
          </w:tcPr>
          <w:p w14:paraId="7EF0C4F9" w14:textId="77777777" w:rsidR="00DB717D" w:rsidRPr="00DB717D" w:rsidRDefault="00DB717D" w:rsidP="002D333D">
            <w:pPr>
              <w:spacing w:line="360" w:lineRule="auto"/>
            </w:pPr>
            <w:r w:rsidRPr="00DB717D">
              <w:t>El mantenimiento del servidor es hecho por el contratante del servicio. Esto permite solucionar posibles errores y/o implementar un mayor nivel de seguridad</w:t>
            </w:r>
          </w:p>
        </w:tc>
      </w:tr>
      <w:tr w:rsidR="00DB717D" w:rsidRPr="00DB717D" w14:paraId="3A3297B9" w14:textId="77777777" w:rsidTr="00DB717D">
        <w:tc>
          <w:tcPr>
            <w:tcW w:w="0" w:type="auto"/>
          </w:tcPr>
          <w:p w14:paraId="1D194CFD" w14:textId="77777777" w:rsidR="00DB717D" w:rsidRPr="00DB717D" w:rsidRDefault="00DB717D" w:rsidP="002D333D">
            <w:pPr>
              <w:spacing w:line="360" w:lineRule="auto"/>
            </w:pPr>
            <w:r w:rsidRPr="00DB717D">
              <w:t>El soporte técnico ofrecido en los servicios de hosting, por lo general, suelen ser muy limitados y no ofrecen características 24/7 o personalizadas para el contacto ante cualquier evento de fallo de seguridad u otros.</w:t>
            </w:r>
          </w:p>
        </w:tc>
        <w:tc>
          <w:tcPr>
            <w:tcW w:w="0" w:type="auto"/>
          </w:tcPr>
          <w:p w14:paraId="6EAB3C3B" w14:textId="77777777" w:rsidR="00DB717D" w:rsidRPr="00DB717D" w:rsidRDefault="00DB717D" w:rsidP="002D333D">
            <w:pPr>
              <w:spacing w:line="360" w:lineRule="auto"/>
            </w:pPr>
            <w:r w:rsidRPr="00DB717D">
              <w:t>El soporte técnico ofrecido en los servicios de VPS, por lo general, suelen ser 24/7 con personal más experto para el contacto ante cualquier evento de fallo de seguridad u otros.</w:t>
            </w:r>
          </w:p>
        </w:tc>
      </w:tr>
      <w:tr w:rsidR="00DB717D" w:rsidRPr="00DB717D" w14:paraId="7FF4F58A"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41F36A73" w14:textId="77777777" w:rsidR="00DB717D" w:rsidRPr="00DB717D" w:rsidRDefault="00DB717D" w:rsidP="002D333D">
            <w:pPr>
              <w:spacing w:line="360" w:lineRule="auto"/>
            </w:pPr>
            <w:r w:rsidRPr="00DB717D">
              <w:t>No permite configuraciones personalizadas de cortafuegos.</w:t>
            </w:r>
          </w:p>
        </w:tc>
        <w:tc>
          <w:tcPr>
            <w:tcW w:w="0" w:type="auto"/>
          </w:tcPr>
          <w:p w14:paraId="32479A3D" w14:textId="5282735A" w:rsidR="00DB717D" w:rsidRPr="00DB717D" w:rsidRDefault="00DB717D" w:rsidP="002D333D">
            <w:pPr>
              <w:spacing w:line="360" w:lineRule="auto"/>
            </w:pPr>
            <w:r w:rsidRPr="00DB717D">
              <w:t>Permite</w:t>
            </w:r>
            <w:r>
              <w:t xml:space="preserve"> </w:t>
            </w:r>
            <w:r w:rsidRPr="00DB717D">
              <w:t>configuraciones personalizadas de cortafuego.</w:t>
            </w:r>
          </w:p>
        </w:tc>
      </w:tr>
      <w:tr w:rsidR="00DB717D" w:rsidRPr="00DB717D" w14:paraId="75851AAD" w14:textId="77777777" w:rsidTr="00DB717D">
        <w:tc>
          <w:tcPr>
            <w:tcW w:w="0" w:type="auto"/>
          </w:tcPr>
          <w:p w14:paraId="737CB819" w14:textId="77777777" w:rsidR="00DB717D" w:rsidRPr="00DB717D" w:rsidRDefault="00DB717D" w:rsidP="002D333D">
            <w:pPr>
              <w:spacing w:line="360" w:lineRule="auto"/>
            </w:pPr>
            <w:r w:rsidRPr="00DB717D">
              <w:t>Los archivos y otros necesarios para el funcionamiento del sistema o páginas web se alojan en un sistema compartido de almacenamiento con muchos otros más. Esto permite que nuestro sistema sea afectado por acciones, virus y/o ataques realizados a otros sistemas/páginas web alojados en el mismo hosting.</w:t>
            </w:r>
          </w:p>
        </w:tc>
        <w:tc>
          <w:tcPr>
            <w:tcW w:w="0" w:type="auto"/>
          </w:tcPr>
          <w:p w14:paraId="12AF98C9" w14:textId="77777777" w:rsidR="00DB717D" w:rsidRPr="00DB717D" w:rsidRDefault="00DB717D" w:rsidP="002D333D">
            <w:pPr>
              <w:spacing w:line="360" w:lineRule="auto"/>
            </w:pPr>
            <w:r w:rsidRPr="00DB717D">
              <w:t>Aunque las máquinas virtuales VPS sean alojadas en un mismo hardware, otorgan la frontera de ser sistemas operativos distintos lo que no permite que nuestro sistema sea afectado por alguna acción, virus e incluso ataque realizado a otro VPS.</w:t>
            </w:r>
          </w:p>
        </w:tc>
      </w:tr>
      <w:tr w:rsidR="00DB717D" w:rsidRPr="00DB717D" w14:paraId="7510139E" w14:textId="77777777" w:rsidTr="00DB717D">
        <w:trPr>
          <w:cnfStyle w:val="000000100000" w:firstRow="0" w:lastRow="0" w:firstColumn="0" w:lastColumn="0" w:oddVBand="0" w:evenVBand="0" w:oddHBand="1" w:evenHBand="0" w:firstRowFirstColumn="0" w:firstRowLastColumn="0" w:lastRowFirstColumn="0" w:lastRowLastColumn="0"/>
        </w:trPr>
        <w:tc>
          <w:tcPr>
            <w:tcW w:w="0" w:type="auto"/>
          </w:tcPr>
          <w:p w14:paraId="0E5D5FE1" w14:textId="77777777" w:rsidR="00DB717D" w:rsidRPr="00DB717D" w:rsidRDefault="00DB717D" w:rsidP="002D333D">
            <w:pPr>
              <w:spacing w:line="360" w:lineRule="auto"/>
            </w:pPr>
            <w:r w:rsidRPr="00DB717D">
              <w:t>Ofrece un sistema de archivos y encapsulamiento básico.</w:t>
            </w:r>
          </w:p>
        </w:tc>
        <w:tc>
          <w:tcPr>
            <w:tcW w:w="0" w:type="auto"/>
          </w:tcPr>
          <w:p w14:paraId="2F33E620" w14:textId="77777777" w:rsidR="00DB717D" w:rsidRPr="00DB717D" w:rsidRDefault="00DB717D" w:rsidP="002D333D">
            <w:pPr>
              <w:keepNext/>
              <w:spacing w:line="360" w:lineRule="auto"/>
            </w:pPr>
            <w:r w:rsidRPr="00DB717D">
              <w:t>Ofrece un sistema de archivos y encapsulamiento de mayor nivel y personalizable.</w:t>
            </w:r>
          </w:p>
        </w:tc>
      </w:tr>
    </w:tbl>
    <w:p w14:paraId="383F3D7A" w14:textId="4D95DF80" w:rsidR="00567AF9" w:rsidRDefault="00DB717D" w:rsidP="002D333D">
      <w:pPr>
        <w:pStyle w:val="Descripcin"/>
        <w:spacing w:line="360" w:lineRule="auto"/>
        <w:rPr>
          <w:noProof/>
        </w:rPr>
      </w:pPr>
      <w:r>
        <w:t xml:space="preserve">Tabla </w:t>
      </w:r>
      <w:r w:rsidR="00F95873">
        <w:fldChar w:fldCharType="begin"/>
      </w:r>
      <w:r w:rsidR="00F95873">
        <w:instrText xml:space="preserve"> SEQ Tabla \* ARABIC </w:instrText>
      </w:r>
      <w:r w:rsidR="00F95873">
        <w:fldChar w:fldCharType="separate"/>
      </w:r>
      <w:r>
        <w:rPr>
          <w:noProof/>
        </w:rPr>
        <w:t>1</w:t>
      </w:r>
      <w:r w:rsidR="00F95873">
        <w:rPr>
          <w:noProof/>
        </w:rPr>
        <w:fldChar w:fldCharType="end"/>
      </w:r>
      <w:r>
        <w:rPr>
          <w:noProof/>
        </w:rPr>
        <w:t xml:space="preserve"> - Comparación de Hosting vs VPS</w:t>
      </w:r>
    </w:p>
    <w:p w14:paraId="09AC07F9" w14:textId="77777777" w:rsidR="00567AF9" w:rsidRDefault="00567AF9" w:rsidP="002D333D">
      <w:pPr>
        <w:spacing w:line="360" w:lineRule="auto"/>
        <w:jc w:val="left"/>
        <w:rPr>
          <w:i/>
          <w:iCs/>
          <w:noProof/>
          <w:color w:val="44546A" w:themeColor="text2"/>
          <w:sz w:val="18"/>
          <w:szCs w:val="18"/>
        </w:rPr>
      </w:pPr>
      <w:r>
        <w:rPr>
          <w:noProof/>
        </w:rPr>
        <w:br w:type="page"/>
      </w:r>
    </w:p>
    <w:p w14:paraId="360A8B7C" w14:textId="5FED2889" w:rsidR="00EF5C6A" w:rsidRDefault="00567AF9" w:rsidP="002D333D">
      <w:pPr>
        <w:pStyle w:val="Ttulo2"/>
        <w:spacing w:line="360" w:lineRule="auto"/>
      </w:pPr>
      <w:bookmarkStart w:id="16" w:name="_Toc483684962"/>
      <w:r>
        <w:lastRenderedPageBreak/>
        <w:t>CONFIGURACIÓN DE SERVICIOS</w:t>
      </w:r>
      <w:bookmarkEnd w:id="16"/>
    </w:p>
    <w:p w14:paraId="2838F3A7" w14:textId="2F4A8D86" w:rsidR="00567AF9" w:rsidRDefault="002D538E" w:rsidP="002D333D">
      <w:pPr>
        <w:spacing w:line="360" w:lineRule="auto"/>
        <w:ind w:firstLine="709"/>
      </w:pPr>
      <w:r>
        <w:t>Los servicios que entregará el proyecto serán todos aquellos que estén relacionados con el proceso de planificación horaria académica. Estos servicios pueden ser visualizados en los siguientes diagramas de casos de uso:</w:t>
      </w:r>
    </w:p>
    <w:p w14:paraId="48AF1D55" w14:textId="77777777" w:rsidR="002D538E" w:rsidRDefault="002D538E" w:rsidP="002D333D">
      <w:pPr>
        <w:keepNext/>
        <w:spacing w:line="360" w:lineRule="auto"/>
        <w:ind w:firstLine="709"/>
        <w:jc w:val="center"/>
      </w:pPr>
      <w:r>
        <w:rPr>
          <w:noProof/>
        </w:rPr>
        <w:drawing>
          <wp:inline distT="0" distB="0" distL="0" distR="0" wp14:anchorId="73D2FF00" wp14:editId="614C87E7">
            <wp:extent cx="3348000" cy="54000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imentar el Sistema.png"/>
                    <pic:cNvPicPr/>
                  </pic:nvPicPr>
                  <pic:blipFill>
                    <a:blip r:embed="rId8"/>
                    <a:stretch>
                      <a:fillRect/>
                    </a:stretch>
                  </pic:blipFill>
                  <pic:spPr>
                    <a:xfrm>
                      <a:off x="0" y="0"/>
                      <a:ext cx="3348000" cy="5400000"/>
                    </a:xfrm>
                    <a:prstGeom prst="rect">
                      <a:avLst/>
                    </a:prstGeom>
                  </pic:spPr>
                </pic:pic>
              </a:graphicData>
            </a:graphic>
          </wp:inline>
        </w:drawing>
      </w:r>
    </w:p>
    <w:p w14:paraId="5A241203" w14:textId="0227E1D2" w:rsidR="002D538E" w:rsidRDefault="002D538E" w:rsidP="002D333D">
      <w:pPr>
        <w:pStyle w:val="Descripcin"/>
        <w:spacing w:line="360" w:lineRule="auto"/>
        <w:jc w:val="center"/>
        <w:rPr>
          <w:noProof/>
        </w:rPr>
      </w:pPr>
      <w:r>
        <w:t xml:space="preserve">Ilustración </w:t>
      </w:r>
      <w:r w:rsidR="00F95873">
        <w:fldChar w:fldCharType="begin"/>
      </w:r>
      <w:r w:rsidR="00F95873">
        <w:instrText xml:space="preserve"> SEQ Ilustración \* ARABIC </w:instrText>
      </w:r>
      <w:r w:rsidR="00F95873">
        <w:fldChar w:fldCharType="separate"/>
      </w:r>
      <w:r>
        <w:rPr>
          <w:noProof/>
        </w:rPr>
        <w:t>1</w:t>
      </w:r>
      <w:r w:rsidR="00F95873">
        <w:rPr>
          <w:noProof/>
        </w:rPr>
        <w:fldChar w:fldCharType="end"/>
      </w:r>
      <w:r>
        <w:rPr>
          <w:noProof/>
        </w:rPr>
        <w:t xml:space="preserve"> - Diagrama de Casos de Uso sobre los CRUDs del sistema</w:t>
      </w:r>
    </w:p>
    <w:p w14:paraId="4AB10408" w14:textId="77777777" w:rsidR="002D538E" w:rsidRDefault="002D538E" w:rsidP="002D333D">
      <w:pPr>
        <w:spacing w:line="360" w:lineRule="auto"/>
        <w:jc w:val="left"/>
        <w:rPr>
          <w:i/>
          <w:iCs/>
          <w:noProof/>
          <w:color w:val="44546A" w:themeColor="text2"/>
          <w:sz w:val="18"/>
          <w:szCs w:val="18"/>
        </w:rPr>
      </w:pPr>
      <w:r>
        <w:rPr>
          <w:noProof/>
        </w:rPr>
        <w:br w:type="page"/>
      </w:r>
    </w:p>
    <w:p w14:paraId="1953D615" w14:textId="77777777" w:rsidR="002D538E" w:rsidRDefault="002D538E" w:rsidP="002D333D">
      <w:pPr>
        <w:pStyle w:val="Descripcin"/>
        <w:keepNext/>
        <w:spacing w:line="360" w:lineRule="auto"/>
        <w:jc w:val="center"/>
      </w:pPr>
      <w:r>
        <w:rPr>
          <w:noProof/>
        </w:rPr>
        <w:lastRenderedPageBreak/>
        <w:drawing>
          <wp:inline distT="0" distB="0" distL="0" distR="0" wp14:anchorId="58F50796" wp14:editId="1D3DC86E">
            <wp:extent cx="3027600" cy="4680000"/>
            <wp:effectExtent l="0" t="0" r="190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ás opciones.png"/>
                    <pic:cNvPicPr/>
                  </pic:nvPicPr>
                  <pic:blipFill>
                    <a:blip r:embed="rId9"/>
                    <a:stretch>
                      <a:fillRect/>
                    </a:stretch>
                  </pic:blipFill>
                  <pic:spPr>
                    <a:xfrm>
                      <a:off x="0" y="0"/>
                      <a:ext cx="3027600" cy="4680000"/>
                    </a:xfrm>
                    <a:prstGeom prst="rect">
                      <a:avLst/>
                    </a:prstGeom>
                  </pic:spPr>
                </pic:pic>
              </a:graphicData>
            </a:graphic>
          </wp:inline>
        </w:drawing>
      </w:r>
    </w:p>
    <w:p w14:paraId="51C773A4" w14:textId="70BAE545" w:rsidR="002D538E" w:rsidRDefault="002D538E" w:rsidP="002D333D">
      <w:pPr>
        <w:pStyle w:val="Descripcin"/>
        <w:spacing w:line="360" w:lineRule="auto"/>
        <w:jc w:val="center"/>
        <w:rPr>
          <w:noProof/>
        </w:rPr>
      </w:pPr>
      <w:r>
        <w:t xml:space="preserve">Ilustración </w:t>
      </w:r>
      <w:r w:rsidR="00F95873">
        <w:fldChar w:fldCharType="begin"/>
      </w:r>
      <w:r w:rsidR="00F95873">
        <w:instrText xml:space="preserve"> SEQ Ilustración \* ARABIC </w:instrText>
      </w:r>
      <w:r w:rsidR="00F95873">
        <w:fldChar w:fldCharType="separate"/>
      </w:r>
      <w:r>
        <w:rPr>
          <w:noProof/>
        </w:rPr>
        <w:t>2</w:t>
      </w:r>
      <w:r w:rsidR="00F95873">
        <w:rPr>
          <w:noProof/>
        </w:rPr>
        <w:fldChar w:fldCharType="end"/>
      </w:r>
      <w:r>
        <w:rPr>
          <w:noProof/>
        </w:rPr>
        <w:t xml:space="preserve"> - Diagrama de Casos de Uso acerca de más opciones en el sistema</w:t>
      </w:r>
    </w:p>
    <w:p w14:paraId="4CFA8280" w14:textId="7E233E6B" w:rsidR="002D538E" w:rsidRDefault="00933FF5" w:rsidP="002D333D">
      <w:pPr>
        <w:spacing w:line="360" w:lineRule="auto"/>
        <w:ind w:firstLine="709"/>
      </w:pPr>
      <w:r>
        <w:t xml:space="preserve">Los </w:t>
      </w:r>
      <w:proofErr w:type="spellStart"/>
      <w:r>
        <w:t>CRUDs</w:t>
      </w:r>
      <w:proofErr w:type="spellEnd"/>
      <w:r>
        <w:rPr>
          <w:rStyle w:val="Refdenotaalpie"/>
        </w:rPr>
        <w:footnoteReference w:id="10"/>
      </w:r>
      <w:r>
        <w:t xml:space="preserve"> visualizados en la </w:t>
      </w:r>
      <w:r>
        <w:rPr>
          <w:i/>
        </w:rPr>
        <w:t>Ilustración 1</w:t>
      </w:r>
      <w:r>
        <w:t xml:space="preserve"> entregarían todas las capacidades básicas para poder alimentar al sistema. El proceso de </w:t>
      </w:r>
      <w:r>
        <w:rPr>
          <w:i/>
        </w:rPr>
        <w:t>Visualizar registro de actividades</w:t>
      </w:r>
      <w:r>
        <w:t xml:space="preserve"> en la </w:t>
      </w:r>
      <w:r>
        <w:rPr>
          <w:i/>
        </w:rPr>
        <w:t>Ilustración 2</w:t>
      </w:r>
      <w:r>
        <w:t xml:space="preserve"> permitiría revisar el registro de todas las acciones realizadas en el sistema por todos los usuarios.</w:t>
      </w:r>
    </w:p>
    <w:p w14:paraId="1A50A937" w14:textId="47E9CB9B" w:rsidR="00184803" w:rsidRDefault="00933FF5" w:rsidP="002D333D">
      <w:pPr>
        <w:spacing w:line="360" w:lineRule="auto"/>
        <w:ind w:firstLine="709"/>
      </w:pPr>
      <w:r>
        <w:t>Todos estos servicios serán configurados a través de la programación, la configuración y puesta en marcha de la base de datos y la configuración y puesta en marcha del VPS en conjunto con el dominio</w:t>
      </w:r>
      <w:r>
        <w:rPr>
          <w:rStyle w:val="Refdenotaalpie"/>
        </w:rPr>
        <w:footnoteReference w:id="11"/>
      </w:r>
      <w:r>
        <w:t xml:space="preserve"> para su ingreso.</w:t>
      </w:r>
    </w:p>
    <w:p w14:paraId="7D89FC46" w14:textId="77777777" w:rsidR="00B002A0" w:rsidRPr="00B002A0" w:rsidRDefault="00B002A0" w:rsidP="002D333D">
      <w:pPr>
        <w:spacing w:line="360" w:lineRule="auto"/>
        <w:ind w:firstLine="709"/>
      </w:pPr>
    </w:p>
    <w:sectPr w:rsidR="00B002A0" w:rsidRPr="00B002A0" w:rsidSect="00670647">
      <w:headerReference w:type="default" r:id="rId10"/>
      <w:footerReference w:type="default" r:id="rId11"/>
      <w:pgSz w:w="12240" w:h="15840"/>
      <w:pgMar w:top="1701" w:right="1134" w:bottom="1701"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E0533" w14:textId="77777777" w:rsidR="00F95873" w:rsidRDefault="00F95873" w:rsidP="009449B4">
      <w:pPr>
        <w:spacing w:after="0" w:line="240" w:lineRule="auto"/>
      </w:pPr>
      <w:r>
        <w:separator/>
      </w:r>
    </w:p>
  </w:endnote>
  <w:endnote w:type="continuationSeparator" w:id="0">
    <w:p w14:paraId="6E60B4CC" w14:textId="77777777" w:rsidR="00F95873" w:rsidRDefault="00F95873"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5D08F5" w14:textId="77777777" w:rsidR="00F95873" w:rsidRDefault="00F95873" w:rsidP="009449B4">
      <w:pPr>
        <w:spacing w:after="0" w:line="240" w:lineRule="auto"/>
      </w:pPr>
      <w:r>
        <w:separator/>
      </w:r>
    </w:p>
  </w:footnote>
  <w:footnote w:type="continuationSeparator" w:id="0">
    <w:p w14:paraId="393F7F9B" w14:textId="77777777" w:rsidR="00F95873" w:rsidRDefault="00F95873" w:rsidP="009449B4">
      <w:pPr>
        <w:spacing w:after="0" w:line="240" w:lineRule="auto"/>
      </w:pPr>
      <w:r>
        <w:continuationSeparator/>
      </w:r>
    </w:p>
  </w:footnote>
  <w:footnote w:id="1">
    <w:p w14:paraId="02051781" w14:textId="1C965674" w:rsidR="00AC42AD" w:rsidRPr="00AC42AD" w:rsidRDefault="00AC42AD">
      <w:pPr>
        <w:pStyle w:val="Textonotapie"/>
        <w:rPr>
          <w:lang w:val="es-ES"/>
        </w:rPr>
      </w:pPr>
      <w:r>
        <w:rPr>
          <w:rStyle w:val="Refdenotaalpie"/>
        </w:rPr>
        <w:footnoteRef/>
      </w:r>
      <w:r>
        <w:t xml:space="preserve"> </w:t>
      </w:r>
      <w:r w:rsidRPr="00AC42AD">
        <w:t>https://es.wikipedia.org/wiki/Programaci%C3%B3n_por_capas</w:t>
      </w:r>
    </w:p>
  </w:footnote>
  <w:footnote w:id="2">
    <w:p w14:paraId="53FE7BCD" w14:textId="3E9243B5" w:rsidR="0034785E" w:rsidRPr="0034785E" w:rsidRDefault="0034785E">
      <w:pPr>
        <w:pStyle w:val="Textonotapie"/>
        <w:rPr>
          <w:rFonts w:cs="Arial"/>
          <w:lang w:val="es-ES"/>
        </w:rPr>
      </w:pPr>
      <w:r w:rsidRPr="0034785E">
        <w:rPr>
          <w:rStyle w:val="Refdenotaalpie"/>
          <w:rFonts w:cs="Arial"/>
        </w:rPr>
        <w:footnoteRef/>
      </w:r>
      <w:r w:rsidRPr="0034785E">
        <w:rPr>
          <w:rFonts w:cs="Arial"/>
        </w:rPr>
        <w:t xml:space="preserve"> https://es.wikipedia.org/wiki/Sistema_experto</w:t>
      </w:r>
    </w:p>
  </w:footnote>
  <w:footnote w:id="3">
    <w:p w14:paraId="37D2F944" w14:textId="5A2ABF1C" w:rsidR="00375EBC" w:rsidRPr="00375EBC" w:rsidRDefault="00375EBC">
      <w:pPr>
        <w:pStyle w:val="Textonotapie"/>
        <w:rPr>
          <w:rFonts w:cs="Arial"/>
          <w:lang w:val="es-ES"/>
        </w:rPr>
      </w:pPr>
      <w:r w:rsidRPr="00375EBC">
        <w:rPr>
          <w:rStyle w:val="Refdenotaalpie"/>
          <w:rFonts w:cs="Arial"/>
        </w:rPr>
        <w:footnoteRef/>
      </w:r>
      <w:r w:rsidRPr="00375EBC">
        <w:rPr>
          <w:rFonts w:cs="Arial"/>
        </w:rPr>
        <w:t xml:space="preserve"> </w:t>
      </w:r>
      <w:r w:rsidRPr="00375EBC">
        <w:rPr>
          <w:rFonts w:cs="Arial"/>
          <w:lang w:val="es-ES"/>
        </w:rPr>
        <w:t>Interesados e involucrados en el proyecto en cuestión</w:t>
      </w:r>
    </w:p>
  </w:footnote>
  <w:footnote w:id="4">
    <w:p w14:paraId="5B89B3C0" w14:textId="1B5C1508" w:rsidR="005B5525" w:rsidRPr="005B5525" w:rsidRDefault="005B5525">
      <w:pPr>
        <w:pStyle w:val="Textonotapie"/>
        <w:rPr>
          <w:rFonts w:cs="Arial"/>
          <w:lang w:val="es-ES"/>
        </w:rPr>
      </w:pPr>
      <w:r w:rsidRPr="005B5525">
        <w:rPr>
          <w:rStyle w:val="Refdenotaalpie"/>
          <w:rFonts w:cs="Arial"/>
        </w:rPr>
        <w:footnoteRef/>
      </w:r>
      <w:r w:rsidRPr="005B5525">
        <w:rPr>
          <w:rFonts w:cs="Arial"/>
        </w:rPr>
        <w:t xml:space="preserve"> https://es.wikipedia.org/wiki/Scrum_(desarrollo_de_software)</w:t>
      </w:r>
    </w:p>
  </w:footnote>
  <w:footnote w:id="5">
    <w:p w14:paraId="23A32F0C" w14:textId="35A283B9" w:rsidR="005B5525" w:rsidRPr="005B5525" w:rsidRDefault="005B5525">
      <w:pPr>
        <w:pStyle w:val="Textonotapie"/>
        <w:rPr>
          <w:rFonts w:cs="Arial"/>
          <w:lang w:val="es-ES"/>
        </w:rPr>
      </w:pPr>
      <w:r w:rsidRPr="005B5525">
        <w:rPr>
          <w:rStyle w:val="Refdenotaalpie"/>
          <w:rFonts w:cs="Arial"/>
        </w:rPr>
        <w:footnoteRef/>
      </w:r>
      <w:r w:rsidRPr="005B5525">
        <w:rPr>
          <w:rFonts w:cs="Arial"/>
        </w:rPr>
        <w:t xml:space="preserve"> https://es.wikipedia.org/wiki/Control_de_versiones</w:t>
      </w:r>
    </w:p>
  </w:footnote>
  <w:footnote w:id="6">
    <w:p w14:paraId="7CF7B82D" w14:textId="7AC62DE8" w:rsidR="0056422F" w:rsidRPr="0056422F" w:rsidRDefault="0056422F">
      <w:pPr>
        <w:pStyle w:val="Textonotapie"/>
      </w:pPr>
      <w:r w:rsidRPr="0056422F">
        <w:rPr>
          <w:rStyle w:val="Refdenotaalpie"/>
        </w:rPr>
        <w:footnoteRef/>
      </w:r>
      <w:r w:rsidRPr="0056422F">
        <w:t xml:space="preserve"> https://es.wikipedia.org/wiki/Desarrollo_iterativo_y_creciente</w:t>
      </w:r>
    </w:p>
  </w:footnote>
  <w:footnote w:id="7">
    <w:p w14:paraId="0A9D80C1" w14:textId="170C88FA" w:rsidR="00942E3E" w:rsidRPr="00942E3E" w:rsidRDefault="00942E3E">
      <w:pPr>
        <w:pStyle w:val="Textonotapie"/>
        <w:rPr>
          <w:rFonts w:cs="Arial"/>
          <w:lang w:val="es-ES"/>
        </w:rPr>
      </w:pPr>
      <w:r w:rsidRPr="00942E3E">
        <w:rPr>
          <w:rStyle w:val="Refdenotaalpie"/>
          <w:rFonts w:cs="Arial"/>
        </w:rPr>
        <w:footnoteRef/>
      </w:r>
      <w:r w:rsidRPr="00942E3E">
        <w:rPr>
          <w:rFonts w:cs="Arial"/>
        </w:rPr>
        <w:t xml:space="preserve"> https://es.wikipedia.org/wiki/Especificaci%C3%B3n_de_requisitos_de_software</w:t>
      </w:r>
    </w:p>
  </w:footnote>
  <w:footnote w:id="8">
    <w:p w14:paraId="41954AB8" w14:textId="53756A3A" w:rsidR="00942E3E" w:rsidRPr="00942E3E" w:rsidRDefault="00942E3E">
      <w:pPr>
        <w:pStyle w:val="Textonotapie"/>
        <w:rPr>
          <w:lang w:val="es-ES"/>
        </w:rPr>
      </w:pPr>
      <w:r w:rsidRPr="00942E3E">
        <w:rPr>
          <w:rStyle w:val="Refdenotaalpie"/>
        </w:rPr>
        <w:footnoteRef/>
      </w:r>
      <w:r w:rsidRPr="00942E3E">
        <w:t xml:space="preserve"> https://es.wikipedia.org/wiki/ISO/IEC_27002</w:t>
      </w:r>
    </w:p>
  </w:footnote>
  <w:footnote w:id="9">
    <w:p w14:paraId="3F06E250" w14:textId="66BD9396" w:rsidR="00464E0A" w:rsidRPr="00464E0A" w:rsidRDefault="00464E0A">
      <w:pPr>
        <w:pStyle w:val="Textonotapie"/>
        <w:rPr>
          <w:lang w:val="es-ES"/>
        </w:rPr>
      </w:pPr>
      <w:r>
        <w:rPr>
          <w:rStyle w:val="Refdenotaalpie"/>
        </w:rPr>
        <w:footnoteRef/>
      </w:r>
      <w:r>
        <w:t xml:space="preserve"> </w:t>
      </w:r>
      <w:r>
        <w:rPr>
          <w:lang w:val="es-ES"/>
        </w:rPr>
        <w:t>Navegadores de internet</w:t>
      </w:r>
    </w:p>
  </w:footnote>
  <w:footnote w:id="10">
    <w:p w14:paraId="09D436ED" w14:textId="48A8F33E" w:rsidR="00933FF5" w:rsidRPr="00933FF5" w:rsidRDefault="00933FF5">
      <w:pPr>
        <w:pStyle w:val="Textonotapie"/>
        <w:rPr>
          <w:lang w:val="es-ES"/>
        </w:rPr>
      </w:pPr>
      <w:r>
        <w:rPr>
          <w:rStyle w:val="Refdenotaalpie"/>
        </w:rPr>
        <w:footnoteRef/>
      </w:r>
      <w:r>
        <w:t xml:space="preserve"> </w:t>
      </w:r>
      <w:r w:rsidRPr="00933FF5">
        <w:t>https://es.wikipedia.org/wiki/CRUD</w:t>
      </w:r>
    </w:p>
  </w:footnote>
  <w:footnote w:id="11">
    <w:p w14:paraId="00B27E09" w14:textId="1ADF369C" w:rsidR="00933FF5" w:rsidRPr="00933FF5" w:rsidRDefault="00933FF5">
      <w:pPr>
        <w:pStyle w:val="Textonotapie"/>
        <w:rPr>
          <w:lang w:val="es-ES"/>
        </w:rPr>
      </w:pPr>
      <w:r>
        <w:rPr>
          <w:rStyle w:val="Refdenotaalpie"/>
        </w:rPr>
        <w:footnoteRef/>
      </w:r>
      <w:r>
        <w:t xml:space="preserve"> </w:t>
      </w:r>
      <w:r w:rsidRPr="00933FF5">
        <w:t>https://es.wikipedia.org/wiki/Dominio_de_Internet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33341" w14:textId="77777777" w:rsidR="00480AC7" w:rsidRDefault="00480AC7">
    <w:pPr>
      <w:pStyle w:val="Encabezado"/>
    </w:pPr>
    <w:r>
      <w:rPr>
        <w:noProof/>
        <w:lang w:val="es-ES" w:eastAsia="es-ES"/>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A6371"/>
    <w:multiLevelType w:val="hybridMultilevel"/>
    <w:tmpl w:val="82A6B800"/>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2A7B7880"/>
    <w:multiLevelType w:val="hybridMultilevel"/>
    <w:tmpl w:val="42CE288A"/>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3046248F"/>
    <w:multiLevelType w:val="hybridMultilevel"/>
    <w:tmpl w:val="65F8747E"/>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80D712A"/>
    <w:multiLevelType w:val="multilevel"/>
    <w:tmpl w:val="38463D0A"/>
    <w:lvl w:ilvl="0">
      <w:start w:val="1"/>
      <w:numFmt w:val="decimal"/>
      <w:pStyle w:val="Ttulo1"/>
      <w:lvlText w:val="%1"/>
      <w:lvlJc w:val="left"/>
      <w:pPr>
        <w:ind w:left="432" w:hanging="432"/>
      </w:pPr>
      <w:rPr>
        <w:color w:val="auto"/>
      </w:rPr>
    </w:lvl>
    <w:lvl w:ilvl="1">
      <w:start w:val="1"/>
      <w:numFmt w:val="decimal"/>
      <w:pStyle w:val="Ttulo2"/>
      <w:lvlText w:val="%1.%2"/>
      <w:lvlJc w:val="left"/>
      <w:pPr>
        <w:ind w:left="576" w:hanging="576"/>
      </w:pPr>
      <w:rPr>
        <w:b/>
        <w:i/>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9" w15:restartNumberingAfterBreak="0">
    <w:nsid w:val="52DC7797"/>
    <w:multiLevelType w:val="hybridMultilevel"/>
    <w:tmpl w:val="80E080D2"/>
    <w:lvl w:ilvl="0" w:tplc="0C0A0011">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0"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6"/>
  </w:num>
  <w:num w:numId="3">
    <w:abstractNumId w:val="3"/>
  </w:num>
  <w:num w:numId="4">
    <w:abstractNumId w:val="10"/>
  </w:num>
  <w:num w:numId="5">
    <w:abstractNumId w:val="5"/>
  </w:num>
  <w:num w:numId="6">
    <w:abstractNumId w:val="8"/>
  </w:num>
  <w:num w:numId="7">
    <w:abstractNumId w:val="11"/>
  </w:num>
  <w:num w:numId="8">
    <w:abstractNumId w:val="6"/>
  </w:num>
  <w:num w:numId="9">
    <w:abstractNumId w:val="4"/>
  </w:num>
  <w:num w:numId="10">
    <w:abstractNumId w:val="1"/>
  </w:num>
  <w:num w:numId="11">
    <w:abstractNumId w:val="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36AED"/>
    <w:rsid w:val="0004083B"/>
    <w:rsid w:val="00042B15"/>
    <w:rsid w:val="00090714"/>
    <w:rsid w:val="000924E6"/>
    <w:rsid w:val="000A113D"/>
    <w:rsid w:val="000A2957"/>
    <w:rsid w:val="000A349A"/>
    <w:rsid w:val="000B0710"/>
    <w:rsid w:val="000E4F00"/>
    <w:rsid w:val="00100EEA"/>
    <w:rsid w:val="001063F3"/>
    <w:rsid w:val="00107BF8"/>
    <w:rsid w:val="00110207"/>
    <w:rsid w:val="00184803"/>
    <w:rsid w:val="001D3603"/>
    <w:rsid w:val="001D5E1D"/>
    <w:rsid w:val="00207E1C"/>
    <w:rsid w:val="002300B6"/>
    <w:rsid w:val="002304E2"/>
    <w:rsid w:val="0023431C"/>
    <w:rsid w:val="00274D4F"/>
    <w:rsid w:val="002A23B5"/>
    <w:rsid w:val="002B569F"/>
    <w:rsid w:val="002C6D07"/>
    <w:rsid w:val="002D333D"/>
    <w:rsid w:val="002D538E"/>
    <w:rsid w:val="002E04FF"/>
    <w:rsid w:val="002F3221"/>
    <w:rsid w:val="002F68C2"/>
    <w:rsid w:val="00314BAC"/>
    <w:rsid w:val="0034785E"/>
    <w:rsid w:val="00352590"/>
    <w:rsid w:val="003608B9"/>
    <w:rsid w:val="003677E2"/>
    <w:rsid w:val="003709D8"/>
    <w:rsid w:val="003739BF"/>
    <w:rsid w:val="00375EBC"/>
    <w:rsid w:val="00386AB0"/>
    <w:rsid w:val="00394348"/>
    <w:rsid w:val="003D1C06"/>
    <w:rsid w:val="003D4344"/>
    <w:rsid w:val="0043365B"/>
    <w:rsid w:val="00437C57"/>
    <w:rsid w:val="00443953"/>
    <w:rsid w:val="00464E0A"/>
    <w:rsid w:val="004721F8"/>
    <w:rsid w:val="004760FD"/>
    <w:rsid w:val="00480AC7"/>
    <w:rsid w:val="00487F2F"/>
    <w:rsid w:val="004C5696"/>
    <w:rsid w:val="004C62C9"/>
    <w:rsid w:val="0053270F"/>
    <w:rsid w:val="0056422F"/>
    <w:rsid w:val="00567AF9"/>
    <w:rsid w:val="00567C1A"/>
    <w:rsid w:val="00582E60"/>
    <w:rsid w:val="005906A1"/>
    <w:rsid w:val="00595F4F"/>
    <w:rsid w:val="005B5525"/>
    <w:rsid w:val="005D07FC"/>
    <w:rsid w:val="005F3BEB"/>
    <w:rsid w:val="0061048A"/>
    <w:rsid w:val="0061258D"/>
    <w:rsid w:val="00656E5D"/>
    <w:rsid w:val="00660069"/>
    <w:rsid w:val="00670647"/>
    <w:rsid w:val="0068444F"/>
    <w:rsid w:val="006D3D32"/>
    <w:rsid w:val="006D6823"/>
    <w:rsid w:val="006E7C44"/>
    <w:rsid w:val="006F377F"/>
    <w:rsid w:val="00705F90"/>
    <w:rsid w:val="00713F1C"/>
    <w:rsid w:val="00714783"/>
    <w:rsid w:val="007166E2"/>
    <w:rsid w:val="00723BF8"/>
    <w:rsid w:val="007932F4"/>
    <w:rsid w:val="00794492"/>
    <w:rsid w:val="007B231A"/>
    <w:rsid w:val="007C0F3D"/>
    <w:rsid w:val="0080745A"/>
    <w:rsid w:val="00813D2F"/>
    <w:rsid w:val="00833583"/>
    <w:rsid w:val="00844177"/>
    <w:rsid w:val="00855EA0"/>
    <w:rsid w:val="008908A6"/>
    <w:rsid w:val="00895568"/>
    <w:rsid w:val="008A2137"/>
    <w:rsid w:val="008E24F9"/>
    <w:rsid w:val="008F03EE"/>
    <w:rsid w:val="008F17DD"/>
    <w:rsid w:val="00930BFA"/>
    <w:rsid w:val="00933FF5"/>
    <w:rsid w:val="009359EC"/>
    <w:rsid w:val="00942E3E"/>
    <w:rsid w:val="009449B4"/>
    <w:rsid w:val="00947FB1"/>
    <w:rsid w:val="00973B24"/>
    <w:rsid w:val="009B0209"/>
    <w:rsid w:val="009D6BB3"/>
    <w:rsid w:val="009D7324"/>
    <w:rsid w:val="009E5227"/>
    <w:rsid w:val="00A60818"/>
    <w:rsid w:val="00A7347A"/>
    <w:rsid w:val="00A845D6"/>
    <w:rsid w:val="00A91C55"/>
    <w:rsid w:val="00AC10CB"/>
    <w:rsid w:val="00AC42AD"/>
    <w:rsid w:val="00AF7D5B"/>
    <w:rsid w:val="00B002A0"/>
    <w:rsid w:val="00B13AD9"/>
    <w:rsid w:val="00B40BDC"/>
    <w:rsid w:val="00B5684A"/>
    <w:rsid w:val="00B71BFB"/>
    <w:rsid w:val="00B74D24"/>
    <w:rsid w:val="00B83061"/>
    <w:rsid w:val="00BF03DC"/>
    <w:rsid w:val="00C34664"/>
    <w:rsid w:val="00C7688B"/>
    <w:rsid w:val="00C940B4"/>
    <w:rsid w:val="00CC2E74"/>
    <w:rsid w:val="00CC770D"/>
    <w:rsid w:val="00CF528D"/>
    <w:rsid w:val="00D11C63"/>
    <w:rsid w:val="00D21432"/>
    <w:rsid w:val="00D42678"/>
    <w:rsid w:val="00D42B07"/>
    <w:rsid w:val="00D51613"/>
    <w:rsid w:val="00DA75F5"/>
    <w:rsid w:val="00DB717D"/>
    <w:rsid w:val="00DF292E"/>
    <w:rsid w:val="00DF6953"/>
    <w:rsid w:val="00E24F2B"/>
    <w:rsid w:val="00E66ECB"/>
    <w:rsid w:val="00E8124A"/>
    <w:rsid w:val="00E87248"/>
    <w:rsid w:val="00E94347"/>
    <w:rsid w:val="00EF5C6A"/>
    <w:rsid w:val="00EF7436"/>
    <w:rsid w:val="00EF7DCF"/>
    <w:rsid w:val="00F002C3"/>
    <w:rsid w:val="00F211E8"/>
    <w:rsid w:val="00F56B30"/>
    <w:rsid w:val="00F620A0"/>
    <w:rsid w:val="00F62EA0"/>
    <w:rsid w:val="00F81E76"/>
    <w:rsid w:val="00F95873"/>
    <w:rsid w:val="00FD66FC"/>
    <w:rsid w:val="00FE4C14"/>
    <w:rsid w:val="00FE575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7AF9"/>
    <w:pPr>
      <w:jc w:val="both"/>
    </w:pPr>
    <w:rPr>
      <w:rFonts w:ascii="Arial" w:hAnsi="Arial"/>
      <w:sz w:val="24"/>
    </w:rPr>
  </w:style>
  <w:style w:type="paragraph" w:styleId="Ttulo1">
    <w:name w:val="heading 1"/>
    <w:basedOn w:val="Normal"/>
    <w:next w:val="Normal"/>
    <w:link w:val="Ttulo1Car"/>
    <w:uiPriority w:val="9"/>
    <w:qFormat/>
    <w:rsid w:val="0056422F"/>
    <w:pPr>
      <w:keepNext/>
      <w:keepLines/>
      <w:numPr>
        <w:numId w:val="2"/>
      </w:numPr>
      <w:spacing w:before="240" w:after="240"/>
      <w:ind w:left="431" w:hanging="431"/>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855EA0"/>
    <w:pPr>
      <w:keepNext/>
      <w:keepLines/>
      <w:numPr>
        <w:ilvl w:val="1"/>
        <w:numId w:val="2"/>
      </w:numPr>
      <w:spacing w:before="40" w:after="200"/>
      <w:ind w:left="578" w:hanging="578"/>
      <w:jc w:val="center"/>
      <w:outlineLvl w:val="1"/>
    </w:pPr>
    <w:rPr>
      <w:rFonts w:eastAsiaTheme="majorEastAsia" w:cstheme="majorBidi"/>
      <w:b/>
      <w:i/>
      <w:sz w:val="28"/>
      <w:szCs w:val="26"/>
    </w:rPr>
  </w:style>
  <w:style w:type="paragraph" w:styleId="Ttulo3">
    <w:name w:val="heading 3"/>
    <w:basedOn w:val="Normal"/>
    <w:next w:val="Normal"/>
    <w:link w:val="Ttulo3Car"/>
    <w:uiPriority w:val="9"/>
    <w:unhideWhenUsed/>
    <w:qFormat/>
    <w:rsid w:val="004760FD"/>
    <w:pPr>
      <w:keepNext/>
      <w:keepLines/>
      <w:numPr>
        <w:ilvl w:val="2"/>
        <w:numId w:val="2"/>
      </w:numPr>
      <w:spacing w:before="40" w:after="240"/>
      <w:ind w:left="0" w:firstLine="0"/>
      <w:jc w:val="center"/>
      <w:outlineLvl w:val="2"/>
    </w:pPr>
    <w:rPr>
      <w:rFonts w:eastAsiaTheme="majorEastAsia" w:cstheme="majorBidi"/>
      <w:b/>
      <w:i/>
      <w:sz w:val="28"/>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56422F"/>
    <w:rPr>
      <w:rFonts w:ascii="Arial" w:eastAsiaTheme="majorEastAsia" w:hAnsi="Arial" w:cstheme="majorBidi"/>
      <w:b/>
      <w:sz w:val="28"/>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855EA0"/>
    <w:rPr>
      <w:rFonts w:ascii="Arial" w:eastAsiaTheme="majorEastAsia" w:hAnsi="Arial" w:cstheme="majorBidi"/>
      <w:b/>
      <w:i/>
      <w:sz w:val="28"/>
      <w:szCs w:val="26"/>
    </w:rPr>
  </w:style>
  <w:style w:type="character" w:customStyle="1" w:styleId="Ttulo3Car">
    <w:name w:val="Título 3 Car"/>
    <w:basedOn w:val="Fuentedeprrafopredeter"/>
    <w:link w:val="Ttulo3"/>
    <w:uiPriority w:val="9"/>
    <w:rsid w:val="004760FD"/>
    <w:rPr>
      <w:rFonts w:ascii="Arial" w:eastAsiaTheme="majorEastAsia" w:hAnsi="Arial" w:cstheme="majorBidi"/>
      <w:b/>
      <w:i/>
      <w:sz w:val="28"/>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extonotapie">
    <w:name w:val="footnote text"/>
    <w:basedOn w:val="Normal"/>
    <w:link w:val="TextonotapieCar"/>
    <w:uiPriority w:val="99"/>
    <w:semiHidden/>
    <w:unhideWhenUsed/>
    <w:rsid w:val="008908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908A6"/>
    <w:rPr>
      <w:sz w:val="20"/>
      <w:szCs w:val="20"/>
    </w:rPr>
  </w:style>
  <w:style w:type="character" w:styleId="Refdenotaalpie">
    <w:name w:val="footnote reference"/>
    <w:basedOn w:val="Fuentedeprrafopredeter"/>
    <w:uiPriority w:val="99"/>
    <w:semiHidden/>
    <w:unhideWhenUsed/>
    <w:rsid w:val="008908A6"/>
    <w:rPr>
      <w:vertAlign w:val="superscript"/>
    </w:rPr>
  </w:style>
  <w:style w:type="character" w:styleId="Hipervnculo">
    <w:name w:val="Hyperlink"/>
    <w:basedOn w:val="Fuentedeprrafopredeter"/>
    <w:uiPriority w:val="99"/>
    <w:unhideWhenUsed/>
    <w:rsid w:val="00EF5C6A"/>
    <w:rPr>
      <w:color w:val="0563C1" w:themeColor="hyperlink"/>
      <w:u w:val="single"/>
    </w:rPr>
  </w:style>
  <w:style w:type="character" w:styleId="Mencionar">
    <w:name w:val="Mention"/>
    <w:basedOn w:val="Fuentedeprrafopredeter"/>
    <w:uiPriority w:val="99"/>
    <w:semiHidden/>
    <w:unhideWhenUsed/>
    <w:rsid w:val="00EF5C6A"/>
    <w:rPr>
      <w:color w:val="2B579A"/>
      <w:shd w:val="clear" w:color="auto" w:fill="E6E6E6"/>
    </w:rPr>
  </w:style>
  <w:style w:type="table" w:styleId="Tablaconcuadrcula">
    <w:name w:val="Table Grid"/>
    <w:basedOn w:val="Tablanormal"/>
    <w:uiPriority w:val="39"/>
    <w:rsid w:val="00DB7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DB71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DB717D"/>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67AF9"/>
    <w:pPr>
      <w:numPr>
        <w:numId w:val="0"/>
      </w:numPr>
      <w:spacing w:after="0"/>
      <w:jc w:val="left"/>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567AF9"/>
    <w:pPr>
      <w:spacing w:after="100"/>
    </w:pPr>
  </w:style>
  <w:style w:type="paragraph" w:styleId="TDC2">
    <w:name w:val="toc 2"/>
    <w:basedOn w:val="Normal"/>
    <w:next w:val="Normal"/>
    <w:autoRedefine/>
    <w:uiPriority w:val="39"/>
    <w:unhideWhenUsed/>
    <w:rsid w:val="00567AF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3849">
      <w:bodyDiv w:val="1"/>
      <w:marLeft w:val="0"/>
      <w:marRight w:val="0"/>
      <w:marTop w:val="0"/>
      <w:marBottom w:val="0"/>
      <w:divBdr>
        <w:top w:val="none" w:sz="0" w:space="0" w:color="auto"/>
        <w:left w:val="none" w:sz="0" w:space="0" w:color="auto"/>
        <w:bottom w:val="none" w:sz="0" w:space="0" w:color="auto"/>
        <w:right w:val="none" w:sz="0" w:space="0" w:color="auto"/>
      </w:divBdr>
    </w:div>
    <w:div w:id="284191925">
      <w:bodyDiv w:val="1"/>
      <w:marLeft w:val="0"/>
      <w:marRight w:val="0"/>
      <w:marTop w:val="0"/>
      <w:marBottom w:val="0"/>
      <w:divBdr>
        <w:top w:val="none" w:sz="0" w:space="0" w:color="auto"/>
        <w:left w:val="none" w:sz="0" w:space="0" w:color="auto"/>
        <w:bottom w:val="none" w:sz="0" w:space="0" w:color="auto"/>
        <w:right w:val="none" w:sz="0" w:space="0" w:color="auto"/>
      </w:divBdr>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369764094">
      <w:bodyDiv w:val="1"/>
      <w:marLeft w:val="0"/>
      <w:marRight w:val="0"/>
      <w:marTop w:val="0"/>
      <w:marBottom w:val="0"/>
      <w:divBdr>
        <w:top w:val="none" w:sz="0" w:space="0" w:color="auto"/>
        <w:left w:val="none" w:sz="0" w:space="0" w:color="auto"/>
        <w:bottom w:val="none" w:sz="0" w:space="0" w:color="auto"/>
        <w:right w:val="none" w:sz="0" w:space="0" w:color="auto"/>
      </w:divBdr>
    </w:div>
    <w:div w:id="407120983">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732920722">
      <w:bodyDiv w:val="1"/>
      <w:marLeft w:val="0"/>
      <w:marRight w:val="0"/>
      <w:marTop w:val="0"/>
      <w:marBottom w:val="0"/>
      <w:divBdr>
        <w:top w:val="none" w:sz="0" w:space="0" w:color="auto"/>
        <w:left w:val="none" w:sz="0" w:space="0" w:color="auto"/>
        <w:bottom w:val="none" w:sz="0" w:space="0" w:color="auto"/>
        <w:right w:val="none" w:sz="0" w:space="0" w:color="auto"/>
      </w:divBdr>
    </w:div>
    <w:div w:id="197297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EEAD4-B019-49AF-82B0-BAA4E06D6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21</Pages>
  <Words>2226</Words>
  <Characters>12249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Raúl Eduardo Durán Carrasco</cp:lastModifiedBy>
  <cp:revision>14</cp:revision>
  <cp:lastPrinted>2015-05-13T17:59:00Z</cp:lastPrinted>
  <dcterms:created xsi:type="dcterms:W3CDTF">2015-07-01T19:56:00Z</dcterms:created>
  <dcterms:modified xsi:type="dcterms:W3CDTF">2017-05-30T00:21:00Z</dcterms:modified>
</cp:coreProperties>
</file>